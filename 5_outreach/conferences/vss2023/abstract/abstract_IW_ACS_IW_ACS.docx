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1C26" w14:textId="1E5FB803" w:rsidR="00E60D63" w:rsidRPr="00FF2C49" w:rsidRDefault="001A1D9C" w:rsidP="00E60D63">
      <w:pPr>
        <w:pStyle w:val="StandardWeb"/>
        <w:rPr>
          <w:rFonts w:ascii="Arial" w:hAnsi="Arial" w:cs="Arial"/>
          <w:color w:val="111111"/>
          <w:sz w:val="22"/>
          <w:szCs w:val="22"/>
          <w:vertAlign w:val="superscript"/>
          <w:lang w:val="en-US"/>
        </w:rPr>
      </w:pPr>
      <w:r w:rsidRPr="00FF2C49">
        <w:rPr>
          <w:rFonts w:ascii="Arial" w:hAnsi="Arial" w:cs="Arial"/>
          <w:b/>
          <w:bCs/>
          <w:color w:val="111111"/>
          <w:sz w:val="22"/>
          <w:szCs w:val="22"/>
          <w:lang w:val="en-US"/>
        </w:rPr>
        <w:t>T</w:t>
      </w:r>
      <w:r w:rsidR="00E60D63" w:rsidRPr="00FF2C49">
        <w:rPr>
          <w:rFonts w:ascii="Arial" w:hAnsi="Arial" w:cs="Arial"/>
          <w:b/>
          <w:bCs/>
          <w:color w:val="111111"/>
          <w:sz w:val="22"/>
          <w:szCs w:val="22"/>
          <w:lang w:val="en-US"/>
        </w:rPr>
        <w:t xml:space="preserve">rade-off between </w:t>
      </w:r>
      <w:r w:rsidR="00E60D63" w:rsidRPr="00FF2C49">
        <w:rPr>
          <w:rFonts w:ascii="Arial" w:hAnsi="Arial" w:cs="Arial"/>
          <w:b/>
          <w:bCs/>
          <w:color w:val="111111"/>
          <w:sz w:val="22"/>
          <w:szCs w:val="22"/>
        </w:rPr>
        <w:t>search costs and accuracy</w:t>
      </w:r>
      <w:r w:rsidR="00E60D63" w:rsidRPr="00FF2C49">
        <w:rPr>
          <w:rFonts w:ascii="Arial" w:hAnsi="Arial" w:cs="Arial"/>
          <w:b/>
          <w:bCs/>
          <w:color w:val="111111"/>
          <w:sz w:val="22"/>
          <w:szCs w:val="22"/>
          <w:lang w:val="en-US"/>
        </w:rPr>
        <w:t xml:space="preserve"> in a visual and manual search task</w:t>
      </w:r>
      <w:r w:rsidR="00E60D63" w:rsidRPr="00FF2C49">
        <w:rPr>
          <w:rFonts w:ascii="Arial" w:hAnsi="Arial" w:cs="Arial"/>
          <w:color w:val="111111"/>
          <w:sz w:val="22"/>
          <w:szCs w:val="22"/>
          <w:lang w:val="en-US"/>
        </w:rPr>
        <w:br/>
      </w:r>
      <w:proofErr w:type="spellStart"/>
      <w:r w:rsidR="00E60D63" w:rsidRPr="00FF2C49">
        <w:rPr>
          <w:rFonts w:ascii="Arial" w:hAnsi="Arial" w:cs="Arial"/>
          <w:color w:val="111111"/>
          <w:sz w:val="22"/>
          <w:szCs w:val="22"/>
          <w:lang w:val="en-US"/>
        </w:rPr>
        <w:t>Ilja</w:t>
      </w:r>
      <w:proofErr w:type="spellEnd"/>
      <w:r w:rsidR="00E60D63" w:rsidRPr="00FF2C49">
        <w:rPr>
          <w:rFonts w:ascii="Arial" w:hAnsi="Arial" w:cs="Arial"/>
          <w:color w:val="111111"/>
          <w:sz w:val="22"/>
          <w:szCs w:val="22"/>
          <w:lang w:val="en-US"/>
        </w:rPr>
        <w:t xml:space="preserve"> Wagner</w:t>
      </w:r>
      <w:r w:rsidR="00E60D63" w:rsidRPr="00FF2C49">
        <w:rPr>
          <w:rFonts w:ascii="Arial" w:hAnsi="Arial" w:cs="Arial"/>
          <w:color w:val="111111"/>
          <w:sz w:val="22"/>
          <w:szCs w:val="22"/>
          <w:vertAlign w:val="superscript"/>
          <w:lang w:val="en-US"/>
        </w:rPr>
        <w:t>1</w:t>
      </w:r>
      <w:r w:rsidR="002212EC" w:rsidRPr="00FF2C49">
        <w:rPr>
          <w:rFonts w:ascii="Arial" w:hAnsi="Arial" w:cs="Arial"/>
          <w:color w:val="111111"/>
          <w:sz w:val="22"/>
          <w:szCs w:val="22"/>
          <w:lang w:val="en-US"/>
        </w:rPr>
        <w:t>, Jan Tünnermann</w:t>
      </w:r>
      <w:r w:rsidR="002212EC" w:rsidRPr="00FF2C49">
        <w:rPr>
          <w:rFonts w:ascii="Arial" w:hAnsi="Arial" w:cs="Arial"/>
          <w:color w:val="111111"/>
          <w:sz w:val="22"/>
          <w:szCs w:val="22"/>
          <w:vertAlign w:val="superscript"/>
          <w:lang w:val="en-US"/>
        </w:rPr>
        <w:t>2</w:t>
      </w:r>
      <w:r w:rsidR="002212EC" w:rsidRPr="00FF2C49">
        <w:rPr>
          <w:rFonts w:ascii="Arial" w:hAnsi="Arial" w:cs="Arial"/>
          <w:color w:val="111111"/>
          <w:sz w:val="22"/>
          <w:szCs w:val="22"/>
          <w:lang w:val="en-US"/>
        </w:rPr>
        <w:t>, Anna Schubö</w:t>
      </w:r>
      <w:r w:rsidR="002212EC" w:rsidRPr="00FF2C49">
        <w:rPr>
          <w:rFonts w:ascii="Arial" w:hAnsi="Arial" w:cs="Arial"/>
          <w:color w:val="111111"/>
          <w:sz w:val="22"/>
          <w:szCs w:val="22"/>
          <w:vertAlign w:val="superscript"/>
          <w:lang w:val="en-US"/>
        </w:rPr>
        <w:t>2</w:t>
      </w:r>
      <w:r w:rsidR="002212EC" w:rsidRPr="00FF2C49">
        <w:rPr>
          <w:rFonts w:ascii="Arial" w:hAnsi="Arial" w:cs="Arial"/>
          <w:color w:val="111111"/>
          <w:sz w:val="22"/>
          <w:szCs w:val="22"/>
          <w:lang w:val="en-US"/>
        </w:rPr>
        <w:t xml:space="preserve">, </w:t>
      </w:r>
      <w:r w:rsidR="00E60D63" w:rsidRPr="00FF2C49">
        <w:rPr>
          <w:rFonts w:ascii="Arial" w:hAnsi="Arial" w:cs="Arial"/>
          <w:color w:val="111111"/>
          <w:sz w:val="22"/>
          <w:szCs w:val="22"/>
          <w:lang w:val="en-US"/>
        </w:rPr>
        <w:t>&amp; Alexander Schütz</w:t>
      </w:r>
      <w:r w:rsidR="002212EC" w:rsidRPr="00FF2C49">
        <w:rPr>
          <w:rFonts w:ascii="Arial" w:hAnsi="Arial" w:cs="Arial"/>
          <w:color w:val="111111"/>
          <w:sz w:val="22"/>
          <w:szCs w:val="22"/>
          <w:vertAlign w:val="superscript"/>
          <w:lang w:val="en-US"/>
        </w:rPr>
        <w:t>2</w:t>
      </w:r>
      <w:r w:rsidR="00E60D63" w:rsidRPr="00FF2C49">
        <w:rPr>
          <w:rFonts w:ascii="Arial" w:hAnsi="Arial" w:cs="Arial"/>
          <w:color w:val="111111"/>
          <w:sz w:val="22"/>
          <w:szCs w:val="22"/>
          <w:vertAlign w:val="superscript"/>
          <w:lang w:val="en-US"/>
        </w:rPr>
        <w:br/>
        <w:t>1</w:t>
      </w:r>
      <w:r w:rsidR="00E60D63" w:rsidRPr="00FF2C49">
        <w:rPr>
          <w:rFonts w:ascii="Arial" w:hAnsi="Arial" w:cs="Arial"/>
          <w:color w:val="111111"/>
          <w:sz w:val="22"/>
          <w:szCs w:val="22"/>
          <w:lang w:val="en-US"/>
        </w:rPr>
        <w:t xml:space="preserve"> Justus Liebig University Giessen (Germany)</w:t>
      </w:r>
      <w:r w:rsidR="00E60D63" w:rsidRPr="00FF2C49">
        <w:rPr>
          <w:rFonts w:ascii="Arial" w:hAnsi="Arial" w:cs="Arial"/>
          <w:color w:val="111111"/>
          <w:sz w:val="22"/>
          <w:szCs w:val="22"/>
          <w:lang w:val="en-US"/>
        </w:rPr>
        <w:br/>
      </w:r>
      <w:r w:rsidR="00E60D63" w:rsidRPr="00FF2C49">
        <w:rPr>
          <w:rFonts w:ascii="Arial" w:hAnsi="Arial" w:cs="Arial"/>
          <w:color w:val="111111"/>
          <w:sz w:val="22"/>
          <w:szCs w:val="22"/>
          <w:vertAlign w:val="superscript"/>
          <w:lang w:val="en-US"/>
        </w:rPr>
        <w:t xml:space="preserve">2 </w:t>
      </w:r>
      <w:r w:rsidR="00E60D63" w:rsidRPr="00FF2C49">
        <w:rPr>
          <w:rFonts w:ascii="Arial" w:hAnsi="Arial" w:cs="Arial"/>
          <w:color w:val="111111"/>
          <w:sz w:val="22"/>
          <w:szCs w:val="22"/>
          <w:lang w:val="en-US"/>
        </w:rPr>
        <w:t>Experimental &amp; Biological Psychology, University of Marburg (Germany)</w:t>
      </w:r>
    </w:p>
    <w:p w14:paraId="2137B3C9" w14:textId="1068E9F5" w:rsidR="0081573F" w:rsidRPr="00FF2C49" w:rsidRDefault="00DE5E13" w:rsidP="00E60D63">
      <w:pPr>
        <w:pStyle w:val="StandardWeb"/>
        <w:rPr>
          <w:rFonts w:ascii="Arial" w:hAnsi="Arial" w:cs="Arial"/>
          <w:color w:val="111111"/>
          <w:sz w:val="22"/>
          <w:szCs w:val="22"/>
          <w:lang w:val="en-US"/>
        </w:rPr>
      </w:pPr>
      <w:bookmarkStart w:id="0" w:name="_GoBack"/>
      <w:ins w:id="1" w:author="Alexander Schuetz [2]" w:date="2022-12-02T17:15:00Z">
        <w:r w:rsidRPr="00DE5E13">
          <w:rPr>
            <w:rFonts w:ascii="Arial" w:hAnsi="Arial" w:cs="Arial"/>
            <w:color w:val="111111"/>
            <w:sz w:val="22"/>
            <w:szCs w:val="22"/>
            <w:lang w:val="en-US"/>
          </w:rPr>
          <w:t>Humans must balance the influence of different factors when making decisions between multiple courses of action</w:t>
        </w:r>
      </w:ins>
      <w:commentRangeStart w:id="2"/>
      <w:commentRangeStart w:id="3"/>
      <w:commentRangeStart w:id="4"/>
      <w:commentRangeStart w:id="5"/>
      <w:del w:id="6" w:author="Alexander Schuetz [2]" w:date="2022-12-02T17:15:00Z">
        <w:r w:rsidR="002B531B" w:rsidRPr="00FF2C49" w:rsidDel="00DE5E13">
          <w:rPr>
            <w:rFonts w:ascii="Arial" w:hAnsi="Arial" w:cs="Arial"/>
            <w:color w:val="111111"/>
            <w:sz w:val="22"/>
            <w:szCs w:val="22"/>
            <w:lang w:val="en-US"/>
          </w:rPr>
          <w:delText>When choosing target</w:delText>
        </w:r>
        <w:r w:rsidR="006A04A5" w:rsidRPr="00FF2C49" w:rsidDel="00DE5E13">
          <w:rPr>
            <w:rFonts w:ascii="Arial" w:hAnsi="Arial" w:cs="Arial"/>
            <w:color w:val="111111"/>
            <w:sz w:val="22"/>
            <w:szCs w:val="22"/>
            <w:lang w:val="en-US"/>
          </w:rPr>
          <w:delText>s</w:delText>
        </w:r>
        <w:r w:rsidR="002B531B" w:rsidRPr="00FF2C49" w:rsidDel="00DE5E13">
          <w:rPr>
            <w:rFonts w:ascii="Arial" w:hAnsi="Arial" w:cs="Arial"/>
            <w:color w:val="111111"/>
            <w:sz w:val="22"/>
            <w:szCs w:val="22"/>
            <w:lang w:val="en-US"/>
          </w:rPr>
          <w:delText xml:space="preserve"> for saccadic eye movement</w:delText>
        </w:r>
        <w:r w:rsidR="00016EC8" w:rsidRPr="00FF2C49" w:rsidDel="00DE5E13">
          <w:rPr>
            <w:rFonts w:ascii="Arial" w:hAnsi="Arial" w:cs="Arial"/>
            <w:color w:val="111111"/>
            <w:sz w:val="22"/>
            <w:szCs w:val="22"/>
            <w:lang w:val="en-US"/>
          </w:rPr>
          <w:delText>s</w:delText>
        </w:r>
        <w:r w:rsidR="002B531B" w:rsidRPr="00FF2C49" w:rsidDel="00DE5E13">
          <w:rPr>
            <w:rFonts w:ascii="Arial" w:hAnsi="Arial" w:cs="Arial"/>
            <w:color w:val="111111"/>
            <w:sz w:val="22"/>
            <w:szCs w:val="22"/>
            <w:lang w:val="en-US"/>
          </w:rPr>
          <w:delText xml:space="preserve">, </w:delText>
        </w:r>
        <w:r w:rsidR="00E839AD" w:rsidRPr="00FF2C49" w:rsidDel="00DE5E13">
          <w:rPr>
            <w:rFonts w:ascii="Arial" w:hAnsi="Arial" w:cs="Arial"/>
            <w:color w:val="111111"/>
            <w:sz w:val="22"/>
            <w:szCs w:val="22"/>
            <w:lang w:val="en-US"/>
          </w:rPr>
          <w:delText>humans must</w:delText>
        </w:r>
        <w:r w:rsidR="002B531B" w:rsidRPr="00FF2C49" w:rsidDel="00DE5E13">
          <w:rPr>
            <w:rFonts w:ascii="Arial" w:hAnsi="Arial" w:cs="Arial"/>
            <w:color w:val="111111"/>
            <w:sz w:val="22"/>
            <w:szCs w:val="22"/>
            <w:lang w:val="en-US"/>
          </w:rPr>
          <w:delText xml:space="preserve"> balance the influence of different factors</w:delText>
        </w:r>
      </w:del>
      <w:r w:rsidR="002B531B" w:rsidRPr="00FF2C49">
        <w:rPr>
          <w:rFonts w:ascii="Arial" w:hAnsi="Arial" w:cs="Arial"/>
          <w:color w:val="111111"/>
          <w:sz w:val="22"/>
          <w:szCs w:val="22"/>
          <w:lang w:val="en-US"/>
        </w:rPr>
        <w:t xml:space="preserve">. </w:t>
      </w:r>
      <w:r w:rsidR="00F9156D" w:rsidRPr="00FF2C49">
        <w:rPr>
          <w:rFonts w:ascii="Arial" w:hAnsi="Arial" w:cs="Arial"/>
          <w:color w:val="111111"/>
          <w:sz w:val="22"/>
          <w:szCs w:val="22"/>
          <w:lang w:val="en-US"/>
        </w:rPr>
        <w:t>F</w:t>
      </w:r>
      <w:r w:rsidR="00042345" w:rsidRPr="00FF2C49">
        <w:rPr>
          <w:rFonts w:ascii="Arial" w:hAnsi="Arial" w:cs="Arial"/>
          <w:color w:val="111111"/>
          <w:sz w:val="22"/>
          <w:szCs w:val="22"/>
          <w:lang w:val="en-US"/>
        </w:rPr>
        <w:t>or example,</w:t>
      </w:r>
      <w:r w:rsidR="00F9156D" w:rsidRPr="00FF2C49">
        <w:rPr>
          <w:rFonts w:ascii="Arial" w:hAnsi="Arial" w:cs="Arial"/>
          <w:color w:val="111111"/>
          <w:sz w:val="22"/>
          <w:szCs w:val="22"/>
          <w:lang w:val="en-US"/>
        </w:rPr>
        <w:t xml:space="preserve"> we recently demonstrated</w:t>
      </w:r>
      <w:r w:rsidR="00367273" w:rsidRPr="00FF2C49">
        <w:rPr>
          <w:rFonts w:ascii="Arial" w:hAnsi="Arial" w:cs="Arial"/>
          <w:color w:val="111111"/>
          <w:sz w:val="22"/>
          <w:szCs w:val="22"/>
          <w:lang w:val="en-US"/>
        </w:rPr>
        <w:t xml:space="preserve"> </w:t>
      </w:r>
      <w:r w:rsidR="00C711E1" w:rsidRPr="00FF2C49">
        <w:rPr>
          <w:rFonts w:ascii="Arial" w:hAnsi="Arial" w:cs="Arial"/>
          <w:color w:val="111111"/>
          <w:sz w:val="22"/>
          <w:szCs w:val="22"/>
          <w:lang w:val="en-US"/>
        </w:rPr>
        <w:t xml:space="preserve">that humans </w:t>
      </w:r>
      <w:r w:rsidR="00367273" w:rsidRPr="00FF2C49">
        <w:rPr>
          <w:rFonts w:ascii="Arial" w:hAnsi="Arial" w:cs="Arial"/>
          <w:color w:val="111111"/>
          <w:sz w:val="22"/>
          <w:szCs w:val="22"/>
          <w:lang w:val="en-US"/>
        </w:rPr>
        <w:t xml:space="preserve">trade-off their individual accuracy </w:t>
      </w:r>
      <w:r w:rsidR="00DA5636" w:rsidRPr="00FF2C49">
        <w:rPr>
          <w:rFonts w:ascii="Arial" w:hAnsi="Arial" w:cs="Arial"/>
          <w:color w:val="111111"/>
          <w:sz w:val="22"/>
          <w:szCs w:val="22"/>
          <w:lang w:val="en-US"/>
        </w:rPr>
        <w:t xml:space="preserve">to discriminate </w:t>
      </w:r>
      <w:r w:rsidR="00367273" w:rsidRPr="00FF2C49">
        <w:rPr>
          <w:rFonts w:ascii="Arial" w:hAnsi="Arial" w:cs="Arial"/>
          <w:color w:val="111111"/>
          <w:sz w:val="22"/>
          <w:szCs w:val="22"/>
          <w:lang w:val="en-US"/>
        </w:rPr>
        <w:t>object feature</w:t>
      </w:r>
      <w:r w:rsidR="005452E2" w:rsidRPr="00FF2C49">
        <w:rPr>
          <w:rFonts w:ascii="Arial" w:hAnsi="Arial" w:cs="Arial"/>
          <w:color w:val="111111"/>
          <w:sz w:val="22"/>
          <w:szCs w:val="22"/>
          <w:lang w:val="en-US"/>
        </w:rPr>
        <w:t>s</w:t>
      </w:r>
      <w:r w:rsidR="00367273" w:rsidRPr="00FF2C49">
        <w:rPr>
          <w:rFonts w:ascii="Arial" w:hAnsi="Arial" w:cs="Arial"/>
          <w:color w:val="111111"/>
          <w:sz w:val="22"/>
          <w:szCs w:val="22"/>
          <w:lang w:val="en-US"/>
        </w:rPr>
        <w:t xml:space="preserve"> against the prospective temporal costs </w:t>
      </w:r>
      <w:r w:rsidR="00777C1D" w:rsidRPr="00FF2C49">
        <w:rPr>
          <w:rFonts w:ascii="Arial" w:hAnsi="Arial" w:cs="Arial"/>
          <w:color w:val="111111"/>
          <w:sz w:val="22"/>
          <w:szCs w:val="22"/>
          <w:lang w:val="en-US"/>
        </w:rPr>
        <w:t xml:space="preserve">of </w:t>
      </w:r>
      <w:r w:rsidR="003508CE" w:rsidRPr="00FF2C49">
        <w:rPr>
          <w:rFonts w:ascii="Arial" w:hAnsi="Arial" w:cs="Arial"/>
          <w:color w:val="111111"/>
          <w:sz w:val="22"/>
          <w:szCs w:val="22"/>
          <w:lang w:val="en-US"/>
        </w:rPr>
        <w:t>eye movements</w:t>
      </w:r>
      <w:r w:rsidR="00777C1D" w:rsidRPr="00FF2C49">
        <w:rPr>
          <w:rFonts w:ascii="Arial" w:hAnsi="Arial" w:cs="Arial"/>
          <w:color w:val="111111"/>
          <w:sz w:val="22"/>
          <w:szCs w:val="22"/>
          <w:lang w:val="en-US"/>
        </w:rPr>
        <w:t xml:space="preserve">, </w:t>
      </w:r>
      <w:r w:rsidR="00BD7FE1" w:rsidRPr="00FF2C49">
        <w:rPr>
          <w:rFonts w:ascii="Arial" w:hAnsi="Arial" w:cs="Arial"/>
          <w:color w:val="111111"/>
          <w:sz w:val="22"/>
          <w:szCs w:val="22"/>
          <w:lang w:val="en-US"/>
        </w:rPr>
        <w:t xml:space="preserve">required to </w:t>
      </w:r>
      <w:r w:rsidR="00D66DA6" w:rsidRPr="00FF2C49">
        <w:rPr>
          <w:rFonts w:ascii="Arial" w:hAnsi="Arial" w:cs="Arial"/>
          <w:color w:val="111111"/>
          <w:sz w:val="22"/>
          <w:szCs w:val="22"/>
          <w:lang w:val="en-US"/>
        </w:rPr>
        <w:t>locate</w:t>
      </w:r>
      <w:r w:rsidR="00367273" w:rsidRPr="00FF2C49">
        <w:rPr>
          <w:rFonts w:ascii="Arial" w:hAnsi="Arial" w:cs="Arial"/>
          <w:color w:val="111111"/>
          <w:sz w:val="22"/>
          <w:szCs w:val="22"/>
          <w:lang w:val="en-US"/>
        </w:rPr>
        <w:t xml:space="preserve"> </w:t>
      </w:r>
      <w:r w:rsidR="00BC57FC" w:rsidRPr="00FF2C49">
        <w:rPr>
          <w:rFonts w:ascii="Arial" w:hAnsi="Arial" w:cs="Arial"/>
          <w:color w:val="111111"/>
          <w:sz w:val="22"/>
          <w:szCs w:val="22"/>
          <w:lang w:val="en-US"/>
        </w:rPr>
        <w:t>an</w:t>
      </w:r>
      <w:r w:rsidR="00367273" w:rsidRPr="00FF2C49">
        <w:rPr>
          <w:rFonts w:ascii="Arial" w:hAnsi="Arial" w:cs="Arial"/>
          <w:color w:val="111111"/>
          <w:sz w:val="22"/>
          <w:szCs w:val="22"/>
          <w:lang w:val="en-US"/>
        </w:rPr>
        <w:t xml:space="preserve"> object</w:t>
      </w:r>
      <w:r w:rsidR="003B4880" w:rsidRPr="00FF2C49">
        <w:rPr>
          <w:rFonts w:ascii="Arial" w:hAnsi="Arial" w:cs="Arial"/>
          <w:color w:val="111111"/>
          <w:sz w:val="22"/>
          <w:szCs w:val="22"/>
          <w:lang w:val="en-US"/>
        </w:rPr>
        <w:t>, in order</w:t>
      </w:r>
      <w:r w:rsidR="00367273" w:rsidRPr="00FF2C49">
        <w:rPr>
          <w:rFonts w:ascii="Arial" w:hAnsi="Arial" w:cs="Arial"/>
          <w:color w:val="111111"/>
          <w:sz w:val="22"/>
          <w:szCs w:val="22"/>
          <w:lang w:val="en-US"/>
        </w:rPr>
        <w:t xml:space="preserve"> to optimize </w:t>
      </w:r>
      <w:commentRangeStart w:id="7"/>
      <w:commentRangeStart w:id="8"/>
      <w:r w:rsidR="00367273" w:rsidRPr="00FF2C49">
        <w:rPr>
          <w:rFonts w:ascii="Arial" w:hAnsi="Arial" w:cs="Arial"/>
          <w:color w:val="111111"/>
          <w:sz w:val="22"/>
          <w:szCs w:val="22"/>
          <w:lang w:val="en-US"/>
        </w:rPr>
        <w:t xml:space="preserve">performance </w:t>
      </w:r>
      <w:commentRangeEnd w:id="7"/>
      <w:r w:rsidR="00F11870">
        <w:rPr>
          <w:rStyle w:val="Kommentarzeichen"/>
          <w:rFonts w:asciiTheme="minorHAnsi" w:eastAsiaTheme="minorHAnsi" w:hAnsiTheme="minorHAnsi" w:cstheme="minorBidi"/>
          <w:lang w:eastAsia="en-US"/>
        </w:rPr>
        <w:commentReference w:id="7"/>
      </w:r>
      <w:commentRangeEnd w:id="8"/>
      <w:r>
        <w:rPr>
          <w:rStyle w:val="Kommentarzeichen"/>
          <w:rFonts w:asciiTheme="minorHAnsi" w:eastAsiaTheme="minorHAnsi" w:hAnsiTheme="minorHAnsi" w:cstheme="minorBidi"/>
          <w:lang w:eastAsia="en-US"/>
        </w:rPr>
        <w:commentReference w:id="8"/>
      </w:r>
      <w:r w:rsidR="00367273" w:rsidRPr="00FF2C49">
        <w:rPr>
          <w:rFonts w:ascii="Arial" w:hAnsi="Arial" w:cs="Arial"/>
          <w:color w:val="111111"/>
          <w:sz w:val="22"/>
          <w:szCs w:val="22"/>
          <w:lang w:val="en-US"/>
        </w:rPr>
        <w:t>in a visual search task</w:t>
      </w:r>
      <w:r w:rsidR="006A04A5" w:rsidRPr="00FF2C49">
        <w:rPr>
          <w:rFonts w:ascii="Arial" w:hAnsi="Arial" w:cs="Arial"/>
          <w:color w:val="111111"/>
          <w:sz w:val="22"/>
          <w:szCs w:val="22"/>
          <w:lang w:val="en-US"/>
        </w:rPr>
        <w:t xml:space="preserve"> </w:t>
      </w:r>
      <w:r w:rsidR="008067DF" w:rsidRPr="00FF2C49">
        <w:rPr>
          <w:rFonts w:ascii="Arial" w:hAnsi="Arial" w:cs="Arial"/>
          <w:color w:val="111111"/>
          <w:sz w:val="22"/>
          <w:szCs w:val="22"/>
          <w:lang w:val="en-US"/>
        </w:rPr>
        <w:fldChar w:fldCharType="begin"/>
      </w:r>
      <w:r w:rsidR="008067DF" w:rsidRPr="00FF2C49">
        <w:rPr>
          <w:rFonts w:ascii="Arial" w:hAnsi="Arial" w:cs="Arial"/>
          <w:color w:val="111111"/>
          <w:sz w:val="22"/>
          <w:szCs w:val="22"/>
          <w:lang w:val="en-US"/>
        </w:rPr>
        <w:instrText xml:space="preserve"> ADDIN ZOTERO_ITEM CSL_CITATION {"citationID":"VUMagm6c","properties":{"formattedCitation":"(Wagner et al., 2022)","plainCitation":"(Wagner et al., 2022)","noteIndex":0},"citationItems":[{"id":4633,"uris":["http://zotero.org/users/9462361/items/JMFR32FE"],"itemData":{"id":4633,"type":"article-journal","abstract":"To interact with one’s environment, relevant objects have to be selected as targets for saccadic eye movements. Previous studies have demonstrated that factors such as visual saliency and reward influence saccade target selection, and that humans can dynamically trade off these factors to maximize expected value during visual search. However, expected value in everyday situations not only depends on saliency and reward, but also on the required time to find objects, and the likelihood of a successful object-interaction after search. Here we studied whether search costs and the accuracy to discriminate an object feature can be traded off to maximize expected value. We designed a combined visual search and perceptual discrimination task, where participants chose whether to search for an easy- or difficult-to-discriminate target in search displays populated by distractors that shared features with either the easy or the difficult target. Participants received a monetary reward for correct discriminations and were given limited time to complete as many trials as they could. We found that participants considered their discrimination performance and the search costs when choosing targets and, by this, maximized expected value. However, the accumulated reward was constrained by noise in both the choice of which target to search for, and which elements to fixate during search. We conclude that humans take into account the prospective search time and the likelihood of successful a object-interaction, when deciding what to search for. However, search performance is constrained by noise in decisions about what to search for and how to search for it.","container-title":"Attention, Perception, &amp; Psychophysics","DOI":"10.3758/s13414-022-02600-5","ISSN":"1943-3921, 1943-393X","journalAbbreviation":"Atten Percept Psychophys","language":"en","source":"DOI.org (Crossref)","title":"Humans trade off search costs and accuracy in a combined visual search and perceptual task","URL":"https://link.springer.com/10.3758/s13414-022-02600-5","author":[{"family":"Wagner","given":"Ilja"},{"family":"Henare","given":"Dion"},{"family":"Tünnermann","given":"Jan"},{"family":"Schubö","given":"Anna"},{"family":"Schütz","given":"Alexander C."}],"accessed":{"date-parts":[["2022",12,1]]},"issued":{"date-parts":[["2022",11,30]]}}}],"schema":"https://github.com/citation-style-language/schema/raw/master/csl-citation.json"} </w:instrText>
      </w:r>
      <w:r w:rsidR="008067DF" w:rsidRPr="00FF2C49">
        <w:rPr>
          <w:rFonts w:ascii="Arial" w:hAnsi="Arial" w:cs="Arial"/>
          <w:color w:val="111111"/>
          <w:sz w:val="22"/>
          <w:szCs w:val="22"/>
          <w:lang w:val="en-US"/>
        </w:rPr>
        <w:fldChar w:fldCharType="separate"/>
      </w:r>
      <w:r w:rsidR="008067DF" w:rsidRPr="00FF2C49">
        <w:rPr>
          <w:rFonts w:ascii="Arial" w:hAnsi="Arial" w:cs="Arial"/>
          <w:noProof/>
          <w:color w:val="111111"/>
          <w:sz w:val="22"/>
          <w:szCs w:val="22"/>
          <w:lang w:val="en-US"/>
        </w:rPr>
        <w:t>(Wagner et al., 2022)</w:t>
      </w:r>
      <w:r w:rsidR="008067DF" w:rsidRPr="00FF2C49">
        <w:rPr>
          <w:rFonts w:ascii="Arial" w:hAnsi="Arial" w:cs="Arial"/>
          <w:color w:val="111111"/>
          <w:sz w:val="22"/>
          <w:szCs w:val="22"/>
          <w:lang w:val="en-US"/>
        </w:rPr>
        <w:fldChar w:fldCharType="end"/>
      </w:r>
      <w:r w:rsidR="007D61E6" w:rsidRPr="00FF2C49">
        <w:rPr>
          <w:rFonts w:ascii="Arial" w:hAnsi="Arial" w:cs="Arial"/>
          <w:color w:val="111111"/>
          <w:sz w:val="22"/>
          <w:szCs w:val="22"/>
          <w:lang w:val="en-US"/>
        </w:rPr>
        <w:t>.</w:t>
      </w:r>
      <w:r w:rsidR="008E3D7F" w:rsidRPr="00FF2C49">
        <w:rPr>
          <w:rFonts w:ascii="Arial" w:hAnsi="Arial" w:cs="Arial"/>
          <w:color w:val="111111"/>
          <w:sz w:val="22"/>
          <w:szCs w:val="22"/>
          <w:lang w:val="en-US"/>
        </w:rPr>
        <w:t xml:space="preserve"> Here we tested if this trade-off is specific for </w:t>
      </w:r>
      <w:r w:rsidR="0069765B" w:rsidRPr="00FF2C49">
        <w:rPr>
          <w:rFonts w:ascii="Arial" w:hAnsi="Arial" w:cs="Arial"/>
          <w:color w:val="111111"/>
          <w:sz w:val="22"/>
          <w:szCs w:val="22"/>
          <w:lang w:val="en-US"/>
        </w:rPr>
        <w:t>eye movements</w:t>
      </w:r>
      <w:r w:rsidR="008E3D7F" w:rsidRPr="00FF2C49">
        <w:rPr>
          <w:rFonts w:ascii="Arial" w:hAnsi="Arial" w:cs="Arial"/>
          <w:color w:val="111111"/>
          <w:sz w:val="22"/>
          <w:szCs w:val="22"/>
          <w:lang w:val="en-US"/>
        </w:rPr>
        <w:t xml:space="preserve">, </w:t>
      </w:r>
      <w:r w:rsidR="0039222E" w:rsidRPr="00FF2C49">
        <w:rPr>
          <w:rFonts w:ascii="Arial" w:hAnsi="Arial" w:cs="Arial"/>
          <w:color w:val="111111"/>
          <w:sz w:val="22"/>
          <w:szCs w:val="22"/>
          <w:lang w:val="en-US"/>
        </w:rPr>
        <w:t xml:space="preserve">or </w:t>
      </w:r>
      <w:r w:rsidR="00711717" w:rsidRPr="00FF2C49">
        <w:rPr>
          <w:rFonts w:ascii="Arial" w:hAnsi="Arial" w:cs="Arial"/>
          <w:color w:val="111111"/>
          <w:sz w:val="22"/>
          <w:szCs w:val="22"/>
          <w:lang w:val="en-US"/>
        </w:rPr>
        <w:t xml:space="preserve">if </w:t>
      </w:r>
      <w:r w:rsidR="0039222E" w:rsidRPr="00FF2C49">
        <w:rPr>
          <w:rFonts w:ascii="Arial" w:hAnsi="Arial" w:cs="Arial"/>
          <w:color w:val="111111"/>
          <w:sz w:val="22"/>
          <w:szCs w:val="22"/>
          <w:lang w:val="en-US"/>
        </w:rPr>
        <w:t>it generalizes to manual actions.</w:t>
      </w:r>
      <w:commentRangeEnd w:id="2"/>
      <w:r w:rsidR="007C333D" w:rsidRPr="00FF2C49">
        <w:rPr>
          <w:rStyle w:val="Kommentarzeichen"/>
          <w:rFonts w:ascii="Arial" w:eastAsiaTheme="minorHAnsi" w:hAnsi="Arial" w:cs="Arial"/>
          <w:sz w:val="22"/>
          <w:szCs w:val="22"/>
          <w:lang w:eastAsia="en-US"/>
        </w:rPr>
        <w:commentReference w:id="2"/>
      </w:r>
      <w:commentRangeEnd w:id="3"/>
      <w:r w:rsidR="0029481B" w:rsidRPr="00FF2C49">
        <w:rPr>
          <w:rStyle w:val="Kommentarzeichen"/>
          <w:rFonts w:ascii="Arial" w:eastAsiaTheme="minorHAnsi" w:hAnsi="Arial" w:cs="Arial"/>
          <w:sz w:val="22"/>
          <w:szCs w:val="22"/>
          <w:lang w:eastAsia="en-US"/>
        </w:rPr>
        <w:commentReference w:id="3"/>
      </w:r>
      <w:commentRangeEnd w:id="4"/>
      <w:r w:rsidR="00D65C89" w:rsidRPr="00FF2C49">
        <w:rPr>
          <w:rStyle w:val="Kommentarzeichen"/>
          <w:rFonts w:ascii="Arial" w:eastAsiaTheme="minorHAnsi" w:hAnsi="Arial" w:cs="Arial"/>
          <w:sz w:val="22"/>
          <w:szCs w:val="22"/>
          <w:lang w:eastAsia="en-US"/>
        </w:rPr>
        <w:commentReference w:id="4"/>
      </w:r>
      <w:commentRangeEnd w:id="5"/>
      <w:r>
        <w:rPr>
          <w:rStyle w:val="Kommentarzeichen"/>
          <w:rFonts w:asciiTheme="minorHAnsi" w:eastAsiaTheme="minorHAnsi" w:hAnsiTheme="minorHAnsi" w:cstheme="minorBidi"/>
          <w:lang w:eastAsia="en-US"/>
        </w:rPr>
        <w:commentReference w:id="5"/>
      </w:r>
    </w:p>
    <w:p w14:paraId="4541FC5E" w14:textId="0B568EC1" w:rsidR="00E60D63" w:rsidRPr="00FF2C49" w:rsidRDefault="00711717" w:rsidP="00E7581F">
      <w:pPr>
        <w:pStyle w:val="StandardWeb"/>
        <w:rPr>
          <w:rFonts w:ascii="Arial" w:hAnsi="Arial" w:cs="Arial"/>
          <w:color w:val="111111"/>
          <w:sz w:val="22"/>
          <w:szCs w:val="22"/>
          <w:lang w:val="en-US"/>
        </w:rPr>
      </w:pPr>
      <w:commentRangeStart w:id="9"/>
      <w:commentRangeStart w:id="10"/>
      <w:commentRangeStart w:id="11"/>
      <w:r w:rsidRPr="00FF2C49">
        <w:rPr>
          <w:rFonts w:ascii="Arial" w:hAnsi="Arial" w:cs="Arial"/>
          <w:color w:val="111111"/>
          <w:sz w:val="22"/>
          <w:szCs w:val="22"/>
          <w:lang w:val="en-US"/>
        </w:rPr>
        <w:t xml:space="preserve">Participants were instructed to find </w:t>
      </w:r>
      <w:r w:rsidR="00F9156D" w:rsidRPr="00FF2C49">
        <w:rPr>
          <w:rFonts w:ascii="Arial" w:hAnsi="Arial" w:cs="Arial"/>
          <w:color w:val="111111"/>
          <w:sz w:val="22"/>
          <w:szCs w:val="22"/>
          <w:lang w:val="en-US"/>
        </w:rPr>
        <w:t xml:space="preserve">one of two </w:t>
      </w:r>
      <w:del w:id="12" w:author="Alexander Schuetz [2]" w:date="2022-12-02T17:13:00Z">
        <w:r w:rsidR="00F9156D" w:rsidRPr="00FF2C49" w:rsidDel="00DE5E13">
          <w:rPr>
            <w:rFonts w:ascii="Arial" w:hAnsi="Arial" w:cs="Arial"/>
            <w:color w:val="111111"/>
            <w:sz w:val="22"/>
            <w:szCs w:val="22"/>
            <w:lang w:val="en-US"/>
          </w:rPr>
          <w:delText xml:space="preserve">potential </w:delText>
        </w:r>
      </w:del>
      <w:ins w:id="13" w:author="Alexander Schuetz [2]" w:date="2022-12-02T17:13:00Z">
        <w:r w:rsidR="00DE5E13">
          <w:rPr>
            <w:rFonts w:ascii="Arial" w:hAnsi="Arial" w:cs="Arial"/>
            <w:color w:val="111111"/>
            <w:sz w:val="22"/>
            <w:szCs w:val="22"/>
            <w:lang w:val="en-US"/>
          </w:rPr>
          <w:t>available</w:t>
        </w:r>
        <w:r w:rsidR="00DE5E13" w:rsidRPr="00FF2C49">
          <w:rPr>
            <w:rFonts w:ascii="Arial" w:hAnsi="Arial" w:cs="Arial"/>
            <w:color w:val="111111"/>
            <w:sz w:val="22"/>
            <w:szCs w:val="22"/>
            <w:lang w:val="en-US"/>
          </w:rPr>
          <w:t xml:space="preserve"> </w:t>
        </w:r>
      </w:ins>
      <w:r w:rsidRPr="00FF2C49">
        <w:rPr>
          <w:rFonts w:ascii="Arial" w:hAnsi="Arial" w:cs="Arial"/>
          <w:color w:val="111111"/>
          <w:sz w:val="22"/>
          <w:szCs w:val="22"/>
          <w:lang w:val="en-US"/>
        </w:rPr>
        <w:t>target</w:t>
      </w:r>
      <w:r w:rsidR="00F9156D" w:rsidRPr="00FF2C49">
        <w:rPr>
          <w:rFonts w:ascii="Arial" w:hAnsi="Arial" w:cs="Arial"/>
          <w:color w:val="111111"/>
          <w:sz w:val="22"/>
          <w:szCs w:val="22"/>
          <w:lang w:val="en-US"/>
        </w:rPr>
        <w:t>s</w:t>
      </w:r>
      <w:r w:rsidRPr="00FF2C49">
        <w:rPr>
          <w:rFonts w:ascii="Arial" w:hAnsi="Arial" w:cs="Arial"/>
          <w:color w:val="111111"/>
          <w:sz w:val="22"/>
          <w:szCs w:val="22"/>
          <w:lang w:val="en-US"/>
        </w:rPr>
        <w:t xml:space="preserve"> </w:t>
      </w:r>
      <w:r w:rsidR="00C17008" w:rsidRPr="00FF2C49">
        <w:rPr>
          <w:rFonts w:ascii="Arial" w:hAnsi="Arial" w:cs="Arial"/>
          <w:color w:val="111111"/>
          <w:sz w:val="22"/>
          <w:szCs w:val="22"/>
          <w:lang w:val="en-US"/>
        </w:rPr>
        <w:t xml:space="preserve">in two intermixed sets of </w:t>
      </w:r>
      <w:r w:rsidR="00226418" w:rsidRPr="00FF2C49">
        <w:rPr>
          <w:rFonts w:ascii="Arial" w:hAnsi="Arial" w:cs="Arial"/>
          <w:color w:val="111111"/>
          <w:sz w:val="22"/>
          <w:szCs w:val="22"/>
          <w:lang w:val="en-US"/>
        </w:rPr>
        <w:t xml:space="preserve">distinct </w:t>
      </w:r>
      <w:r w:rsidR="00C17008" w:rsidRPr="00FF2C49">
        <w:rPr>
          <w:rFonts w:ascii="Arial" w:hAnsi="Arial" w:cs="Arial"/>
          <w:color w:val="111111"/>
          <w:sz w:val="22"/>
          <w:szCs w:val="22"/>
          <w:lang w:val="en-US"/>
        </w:rPr>
        <w:t>elements</w:t>
      </w:r>
      <w:r w:rsidRPr="00FF2C49">
        <w:rPr>
          <w:rFonts w:ascii="Arial" w:hAnsi="Arial" w:cs="Arial"/>
          <w:color w:val="111111"/>
          <w:sz w:val="22"/>
          <w:szCs w:val="22"/>
          <w:lang w:val="en-US"/>
        </w:rPr>
        <w:t xml:space="preserve">, and to discriminate a </w:t>
      </w:r>
      <w:r w:rsidR="00F9156D" w:rsidRPr="00FF2C49">
        <w:rPr>
          <w:rFonts w:ascii="Arial" w:hAnsi="Arial" w:cs="Arial"/>
          <w:color w:val="111111"/>
          <w:sz w:val="22"/>
          <w:szCs w:val="22"/>
          <w:lang w:val="en-US"/>
        </w:rPr>
        <w:t xml:space="preserve">feature at that </w:t>
      </w:r>
      <w:r w:rsidR="00700703" w:rsidRPr="00FF2C49">
        <w:rPr>
          <w:rFonts w:ascii="Arial" w:hAnsi="Arial" w:cs="Arial"/>
          <w:color w:val="111111"/>
          <w:sz w:val="22"/>
          <w:szCs w:val="22"/>
          <w:lang w:val="en-US"/>
        </w:rPr>
        <w:t>target</w:t>
      </w:r>
      <w:r w:rsidRPr="00FF2C49">
        <w:rPr>
          <w:rFonts w:ascii="Arial" w:hAnsi="Arial" w:cs="Arial"/>
          <w:color w:val="111111"/>
          <w:sz w:val="22"/>
          <w:szCs w:val="22"/>
          <w:lang w:val="en-US"/>
        </w:rPr>
        <w:t xml:space="preserve">. </w:t>
      </w:r>
      <w:commentRangeEnd w:id="9"/>
      <w:r w:rsidR="00273AB2" w:rsidRPr="00FF2C49">
        <w:rPr>
          <w:rStyle w:val="Kommentarzeichen"/>
          <w:rFonts w:ascii="Arial" w:eastAsiaTheme="minorHAnsi" w:hAnsi="Arial" w:cs="Arial"/>
          <w:sz w:val="22"/>
          <w:szCs w:val="22"/>
          <w:lang w:eastAsia="en-US"/>
        </w:rPr>
        <w:commentReference w:id="9"/>
      </w:r>
      <w:commentRangeEnd w:id="10"/>
      <w:r w:rsidR="00273AB2" w:rsidRPr="00FF2C49">
        <w:rPr>
          <w:rStyle w:val="Kommentarzeichen"/>
          <w:rFonts w:ascii="Arial" w:eastAsiaTheme="minorHAnsi" w:hAnsi="Arial" w:cs="Arial"/>
          <w:sz w:val="22"/>
          <w:szCs w:val="22"/>
          <w:lang w:eastAsia="en-US"/>
        </w:rPr>
        <w:commentReference w:id="10"/>
      </w:r>
      <w:commentRangeEnd w:id="11"/>
      <w:r w:rsidR="00DE5E13">
        <w:rPr>
          <w:rStyle w:val="Kommentarzeichen"/>
          <w:rFonts w:asciiTheme="minorHAnsi" w:eastAsiaTheme="minorHAnsi" w:hAnsiTheme="minorHAnsi" w:cstheme="minorBidi"/>
          <w:lang w:eastAsia="en-US"/>
        </w:rPr>
        <w:commentReference w:id="11"/>
      </w:r>
      <w:r w:rsidR="003642EE" w:rsidRPr="00FF2C49">
        <w:rPr>
          <w:rFonts w:ascii="Arial" w:hAnsi="Arial" w:cs="Arial"/>
          <w:color w:val="111111"/>
          <w:sz w:val="22"/>
          <w:szCs w:val="22"/>
          <w:lang w:val="en-US"/>
        </w:rPr>
        <w:t xml:space="preserve">The targets differed in two aspects: </w:t>
      </w:r>
      <w:r w:rsidR="0029481B" w:rsidRPr="00FF2C49">
        <w:rPr>
          <w:rFonts w:ascii="Arial" w:hAnsi="Arial" w:cs="Arial"/>
          <w:color w:val="111111"/>
          <w:sz w:val="22"/>
          <w:szCs w:val="22"/>
          <w:lang w:val="en-US"/>
        </w:rPr>
        <w:t xml:space="preserve">their </w:t>
      </w:r>
      <w:r w:rsidR="00C17008" w:rsidRPr="00FF2C49">
        <w:rPr>
          <w:rFonts w:ascii="Arial" w:hAnsi="Arial" w:cs="Arial"/>
          <w:color w:val="111111"/>
          <w:sz w:val="22"/>
          <w:szCs w:val="22"/>
          <w:lang w:val="en-US"/>
        </w:rPr>
        <w:t>relative search cost</w:t>
      </w:r>
      <w:r w:rsidR="00192A6E" w:rsidRPr="00FF2C49">
        <w:rPr>
          <w:rFonts w:ascii="Arial" w:hAnsi="Arial" w:cs="Arial"/>
          <w:color w:val="111111"/>
          <w:sz w:val="22"/>
          <w:szCs w:val="22"/>
          <w:lang w:val="en-US"/>
        </w:rPr>
        <w:t>s,</w:t>
      </w:r>
      <w:r w:rsidR="00C17008" w:rsidRPr="00FF2C49">
        <w:rPr>
          <w:rFonts w:ascii="Arial" w:hAnsi="Arial" w:cs="Arial"/>
          <w:color w:val="111111"/>
          <w:sz w:val="22"/>
          <w:szCs w:val="22"/>
          <w:lang w:val="en-US"/>
        </w:rPr>
        <w:t xml:space="preserve"> </w:t>
      </w:r>
      <w:r w:rsidR="0029481B" w:rsidRPr="00FF2C49">
        <w:rPr>
          <w:rFonts w:ascii="Arial" w:hAnsi="Arial" w:cs="Arial"/>
          <w:color w:val="111111"/>
          <w:sz w:val="22"/>
          <w:szCs w:val="22"/>
          <w:lang w:val="en-US"/>
        </w:rPr>
        <w:t xml:space="preserve">manipulated </w:t>
      </w:r>
      <w:r w:rsidR="00C17008" w:rsidRPr="00FF2C49">
        <w:rPr>
          <w:rFonts w:ascii="Arial" w:hAnsi="Arial" w:cs="Arial"/>
          <w:color w:val="111111"/>
          <w:sz w:val="22"/>
          <w:szCs w:val="22"/>
          <w:lang w:val="en-US"/>
        </w:rPr>
        <w:t>by varying the relative number of distractors in the two sets</w:t>
      </w:r>
      <w:r w:rsidR="00192A6E" w:rsidRPr="00FF2C49">
        <w:rPr>
          <w:rFonts w:ascii="Arial" w:hAnsi="Arial" w:cs="Arial"/>
          <w:color w:val="111111"/>
          <w:sz w:val="22"/>
          <w:szCs w:val="22"/>
          <w:lang w:val="en-US"/>
        </w:rPr>
        <w:t>,</w:t>
      </w:r>
      <w:r w:rsidR="003642EE" w:rsidRPr="00FF2C49">
        <w:rPr>
          <w:rFonts w:ascii="Arial" w:hAnsi="Arial" w:cs="Arial"/>
          <w:color w:val="111111"/>
          <w:sz w:val="22"/>
          <w:szCs w:val="22"/>
          <w:lang w:val="en-US"/>
        </w:rPr>
        <w:t xml:space="preserve"> and the</w:t>
      </w:r>
      <w:r w:rsidR="0029481B" w:rsidRPr="00FF2C49">
        <w:rPr>
          <w:rFonts w:ascii="Arial" w:hAnsi="Arial" w:cs="Arial"/>
          <w:color w:val="111111"/>
          <w:sz w:val="22"/>
          <w:szCs w:val="22"/>
          <w:lang w:val="en-US"/>
        </w:rPr>
        <w:t>ir</w:t>
      </w:r>
      <w:r w:rsidR="00192A6E" w:rsidRPr="00FF2C49">
        <w:rPr>
          <w:rFonts w:ascii="Arial" w:hAnsi="Arial" w:cs="Arial"/>
          <w:color w:val="111111"/>
          <w:sz w:val="22"/>
          <w:szCs w:val="22"/>
          <w:lang w:val="en-US"/>
        </w:rPr>
        <w:t xml:space="preserve"> relative</w:t>
      </w:r>
      <w:r w:rsidR="00F9156D" w:rsidRPr="00FF2C49">
        <w:rPr>
          <w:rFonts w:ascii="Arial" w:hAnsi="Arial" w:cs="Arial"/>
          <w:color w:val="111111"/>
          <w:sz w:val="22"/>
          <w:szCs w:val="22"/>
          <w:lang w:val="en-US"/>
        </w:rPr>
        <w:t xml:space="preserve"> difficulty of feature</w:t>
      </w:r>
      <w:r w:rsidR="001E3B1E" w:rsidRPr="00FF2C49">
        <w:rPr>
          <w:rFonts w:ascii="Arial" w:hAnsi="Arial" w:cs="Arial"/>
          <w:color w:val="111111"/>
          <w:sz w:val="22"/>
          <w:szCs w:val="22"/>
          <w:lang w:val="en-US"/>
        </w:rPr>
        <w:t xml:space="preserve"> discrimination</w:t>
      </w:r>
      <w:r w:rsidR="003642EE" w:rsidRPr="00FF2C49">
        <w:rPr>
          <w:rFonts w:ascii="Arial" w:hAnsi="Arial" w:cs="Arial"/>
          <w:color w:val="111111"/>
          <w:sz w:val="22"/>
          <w:szCs w:val="22"/>
          <w:lang w:val="en-US"/>
        </w:rPr>
        <w:t>.</w:t>
      </w:r>
      <w:r w:rsidR="001E3B1E" w:rsidRPr="00FF2C49">
        <w:rPr>
          <w:rFonts w:ascii="Arial" w:hAnsi="Arial" w:cs="Arial"/>
          <w:color w:val="111111"/>
          <w:sz w:val="22"/>
          <w:szCs w:val="22"/>
          <w:lang w:val="en-US"/>
        </w:rPr>
        <w:t xml:space="preserve"> </w:t>
      </w:r>
      <w:r w:rsidR="00E7581F" w:rsidRPr="00FF2C49">
        <w:rPr>
          <w:rFonts w:ascii="Arial" w:hAnsi="Arial" w:cs="Arial"/>
          <w:color w:val="111111"/>
          <w:sz w:val="22"/>
          <w:szCs w:val="22"/>
          <w:lang w:val="en-US"/>
        </w:rPr>
        <w:t>Correct</w:t>
      </w:r>
      <w:r w:rsidR="00C17008" w:rsidRPr="00FF2C49">
        <w:rPr>
          <w:rFonts w:ascii="Arial" w:hAnsi="Arial" w:cs="Arial"/>
          <w:color w:val="111111"/>
          <w:sz w:val="22"/>
          <w:szCs w:val="22"/>
          <w:lang w:val="en-US"/>
        </w:rPr>
        <w:t>/incorrect</w:t>
      </w:r>
      <w:r w:rsidR="00E7581F" w:rsidRPr="00FF2C49">
        <w:rPr>
          <w:rFonts w:ascii="Arial" w:hAnsi="Arial" w:cs="Arial"/>
          <w:color w:val="111111"/>
          <w:sz w:val="22"/>
          <w:szCs w:val="22"/>
          <w:lang w:val="en-US"/>
        </w:rPr>
        <w:t xml:space="preserve"> discriminations were rewarded</w:t>
      </w:r>
      <w:r w:rsidR="00C17008" w:rsidRPr="00FF2C49">
        <w:rPr>
          <w:rFonts w:ascii="Arial" w:hAnsi="Arial" w:cs="Arial"/>
          <w:color w:val="111111"/>
          <w:sz w:val="22"/>
          <w:szCs w:val="22"/>
          <w:lang w:val="en-US"/>
        </w:rPr>
        <w:t>/penalized</w:t>
      </w:r>
      <w:r w:rsidR="00E7581F" w:rsidRPr="00FF2C49">
        <w:rPr>
          <w:rFonts w:ascii="Arial" w:hAnsi="Arial" w:cs="Arial"/>
          <w:color w:val="111111"/>
          <w:sz w:val="22"/>
          <w:szCs w:val="22"/>
          <w:lang w:val="en-US"/>
        </w:rPr>
        <w:t xml:space="preserve"> </w:t>
      </w:r>
      <w:r w:rsidR="002C1EA9" w:rsidRPr="00FF2C49">
        <w:rPr>
          <w:rFonts w:ascii="Arial" w:hAnsi="Arial" w:cs="Arial"/>
          <w:color w:val="111111"/>
          <w:sz w:val="22"/>
          <w:szCs w:val="22"/>
          <w:lang w:val="en-US"/>
        </w:rPr>
        <w:t>monetarily,</w:t>
      </w:r>
      <w:r w:rsidR="003642EE" w:rsidRPr="00FF2C49">
        <w:rPr>
          <w:rFonts w:ascii="Arial" w:hAnsi="Arial" w:cs="Arial"/>
          <w:color w:val="111111"/>
          <w:sz w:val="22"/>
          <w:szCs w:val="22"/>
          <w:lang w:val="en-US"/>
        </w:rPr>
        <w:t xml:space="preserve"> and participants were free to choose which target to search and report</w:t>
      </w:r>
      <w:r w:rsidR="00C17008" w:rsidRPr="00FF2C49">
        <w:rPr>
          <w:rFonts w:ascii="Arial" w:hAnsi="Arial" w:cs="Arial"/>
          <w:color w:val="111111"/>
          <w:sz w:val="22"/>
          <w:szCs w:val="22"/>
          <w:lang w:val="en-US"/>
        </w:rPr>
        <w:t>.</w:t>
      </w:r>
      <w:r w:rsidR="0081573F" w:rsidRPr="00FF2C49">
        <w:rPr>
          <w:rFonts w:ascii="Arial" w:hAnsi="Arial" w:cs="Arial"/>
          <w:color w:val="111111"/>
          <w:sz w:val="22"/>
          <w:szCs w:val="22"/>
          <w:lang w:val="en-US"/>
        </w:rPr>
        <w:t xml:space="preserve"> </w:t>
      </w:r>
      <w:r w:rsidR="00C17008" w:rsidRPr="00FF2C49">
        <w:rPr>
          <w:rFonts w:ascii="Arial" w:hAnsi="Arial" w:cs="Arial"/>
          <w:color w:val="111111"/>
          <w:sz w:val="22"/>
          <w:szCs w:val="22"/>
          <w:lang w:val="en-US"/>
        </w:rPr>
        <w:t>P</w:t>
      </w:r>
      <w:r w:rsidR="00123671" w:rsidRPr="00FF2C49">
        <w:rPr>
          <w:rFonts w:ascii="Arial" w:hAnsi="Arial" w:cs="Arial"/>
          <w:color w:val="111111"/>
          <w:sz w:val="22"/>
          <w:szCs w:val="22"/>
          <w:lang w:val="en-US"/>
        </w:rPr>
        <w:t xml:space="preserve">articipants </w:t>
      </w:r>
      <w:r w:rsidR="0081573F" w:rsidRPr="00FF2C49">
        <w:rPr>
          <w:rFonts w:ascii="Arial" w:hAnsi="Arial" w:cs="Arial"/>
          <w:color w:val="111111"/>
          <w:sz w:val="22"/>
          <w:szCs w:val="22"/>
          <w:lang w:val="en-US"/>
        </w:rPr>
        <w:t>were given 6</w:t>
      </w:r>
      <w:r w:rsidR="00D52ED3" w:rsidRPr="00FF2C49">
        <w:rPr>
          <w:rFonts w:ascii="Arial" w:hAnsi="Arial" w:cs="Arial"/>
          <w:color w:val="111111"/>
          <w:sz w:val="22"/>
          <w:szCs w:val="22"/>
          <w:lang w:val="en-US"/>
        </w:rPr>
        <w:t>:30</w:t>
      </w:r>
      <w:r w:rsidR="0081573F" w:rsidRPr="00FF2C49">
        <w:rPr>
          <w:rFonts w:ascii="Arial" w:hAnsi="Arial" w:cs="Arial"/>
          <w:color w:val="111111"/>
          <w:sz w:val="22"/>
          <w:szCs w:val="22"/>
          <w:lang w:val="en-US"/>
        </w:rPr>
        <w:t xml:space="preserve"> min to </w:t>
      </w:r>
      <w:r w:rsidR="00C17008" w:rsidRPr="00FF2C49">
        <w:rPr>
          <w:rFonts w:ascii="Arial" w:hAnsi="Arial" w:cs="Arial"/>
          <w:color w:val="111111"/>
          <w:sz w:val="22"/>
          <w:szCs w:val="22"/>
          <w:lang w:val="en-US"/>
        </w:rPr>
        <w:t>gain as much reward</w:t>
      </w:r>
      <w:r w:rsidR="0081573F" w:rsidRPr="00FF2C49">
        <w:rPr>
          <w:rFonts w:ascii="Arial" w:hAnsi="Arial" w:cs="Arial"/>
          <w:color w:val="111111"/>
          <w:sz w:val="22"/>
          <w:szCs w:val="22"/>
          <w:lang w:val="en-US"/>
        </w:rPr>
        <w:t xml:space="preserve"> as </w:t>
      </w:r>
      <w:r w:rsidR="00D52ED3" w:rsidRPr="00FF2C49">
        <w:rPr>
          <w:rFonts w:ascii="Arial" w:hAnsi="Arial" w:cs="Arial"/>
          <w:color w:val="111111"/>
          <w:sz w:val="22"/>
          <w:szCs w:val="22"/>
          <w:lang w:val="en-US"/>
        </w:rPr>
        <w:t>possible</w:t>
      </w:r>
      <w:r w:rsidR="0081573F" w:rsidRPr="00FF2C49">
        <w:rPr>
          <w:rFonts w:ascii="Arial" w:hAnsi="Arial" w:cs="Arial"/>
          <w:color w:val="111111"/>
          <w:sz w:val="22"/>
          <w:szCs w:val="22"/>
          <w:lang w:val="en-US"/>
        </w:rPr>
        <w:t>.</w:t>
      </w:r>
      <w:r w:rsidR="00A76746" w:rsidRPr="00FF2C49">
        <w:rPr>
          <w:rFonts w:ascii="Arial" w:hAnsi="Arial" w:cs="Arial"/>
          <w:color w:val="111111"/>
          <w:sz w:val="22"/>
          <w:szCs w:val="22"/>
          <w:lang w:val="en-US"/>
        </w:rPr>
        <w:t xml:space="preserve"> </w:t>
      </w:r>
      <w:r w:rsidR="003642EE" w:rsidRPr="00FF2C49">
        <w:rPr>
          <w:rFonts w:ascii="Arial" w:hAnsi="Arial" w:cs="Arial"/>
          <w:color w:val="111111"/>
          <w:sz w:val="22"/>
          <w:szCs w:val="22"/>
          <w:lang w:val="en-US"/>
        </w:rPr>
        <w:t>We compared participants’ behavior and performance in</w:t>
      </w:r>
      <w:r w:rsidR="00D52ED3" w:rsidRPr="00FF2C49">
        <w:rPr>
          <w:rFonts w:ascii="Arial" w:hAnsi="Arial" w:cs="Arial"/>
          <w:color w:val="111111"/>
          <w:sz w:val="22"/>
          <w:szCs w:val="22"/>
          <w:lang w:val="en-US"/>
        </w:rPr>
        <w:t xml:space="preserve"> </w:t>
      </w:r>
      <w:r w:rsidR="001A7336" w:rsidRPr="00FF2C49">
        <w:rPr>
          <w:rFonts w:ascii="Arial" w:hAnsi="Arial" w:cs="Arial"/>
          <w:color w:val="111111"/>
          <w:sz w:val="22"/>
          <w:szCs w:val="22"/>
          <w:lang w:val="en-US"/>
        </w:rPr>
        <w:t xml:space="preserve">two </w:t>
      </w:r>
      <w:r w:rsidR="00413A09" w:rsidRPr="00FF2C49">
        <w:rPr>
          <w:rFonts w:ascii="Arial" w:hAnsi="Arial" w:cs="Arial"/>
          <w:color w:val="111111"/>
          <w:sz w:val="22"/>
          <w:szCs w:val="22"/>
          <w:lang w:val="en-US"/>
        </w:rPr>
        <w:t>conditions</w:t>
      </w:r>
      <w:r w:rsidR="00A76746" w:rsidRPr="00FF2C49">
        <w:rPr>
          <w:rFonts w:ascii="Arial" w:hAnsi="Arial" w:cs="Arial"/>
          <w:color w:val="111111"/>
          <w:sz w:val="22"/>
          <w:szCs w:val="22"/>
          <w:lang w:val="en-US"/>
        </w:rPr>
        <w:t>: one require</w:t>
      </w:r>
      <w:r w:rsidR="00600ABD" w:rsidRPr="00FF2C49">
        <w:rPr>
          <w:rFonts w:ascii="Arial" w:hAnsi="Arial" w:cs="Arial"/>
          <w:color w:val="111111"/>
          <w:sz w:val="22"/>
          <w:szCs w:val="22"/>
          <w:lang w:val="en-US"/>
        </w:rPr>
        <w:t>d</w:t>
      </w:r>
      <w:r w:rsidR="00A76746" w:rsidRPr="00FF2C49">
        <w:rPr>
          <w:rFonts w:ascii="Arial" w:hAnsi="Arial" w:cs="Arial"/>
          <w:color w:val="111111"/>
          <w:sz w:val="22"/>
          <w:szCs w:val="22"/>
          <w:lang w:val="en-US"/>
        </w:rPr>
        <w:t xml:space="preserve"> visual search via </w:t>
      </w:r>
      <w:r w:rsidR="003F5EE6" w:rsidRPr="00FF2C49">
        <w:rPr>
          <w:rFonts w:ascii="Arial" w:hAnsi="Arial" w:cs="Arial"/>
          <w:color w:val="111111"/>
          <w:sz w:val="22"/>
          <w:szCs w:val="22"/>
          <w:lang w:val="en-US"/>
        </w:rPr>
        <w:t>eye movements</w:t>
      </w:r>
      <w:r w:rsidR="00A76746" w:rsidRPr="00FF2C49">
        <w:rPr>
          <w:rFonts w:ascii="Arial" w:hAnsi="Arial" w:cs="Arial"/>
          <w:color w:val="111111"/>
          <w:sz w:val="22"/>
          <w:szCs w:val="22"/>
          <w:lang w:val="en-US"/>
        </w:rPr>
        <w:t xml:space="preserve">, whereas the </w:t>
      </w:r>
      <w:r w:rsidR="001C5B1A" w:rsidRPr="00FF2C49">
        <w:rPr>
          <w:rFonts w:ascii="Arial" w:hAnsi="Arial" w:cs="Arial"/>
          <w:color w:val="111111"/>
          <w:sz w:val="22"/>
          <w:szCs w:val="22"/>
          <w:lang w:val="en-US"/>
        </w:rPr>
        <w:t xml:space="preserve">other </w:t>
      </w:r>
      <w:r w:rsidR="00A76746" w:rsidRPr="00FF2C49">
        <w:rPr>
          <w:rFonts w:ascii="Arial" w:hAnsi="Arial" w:cs="Arial"/>
          <w:color w:val="111111"/>
          <w:sz w:val="22"/>
          <w:szCs w:val="22"/>
          <w:lang w:val="en-US"/>
        </w:rPr>
        <w:t>require</w:t>
      </w:r>
      <w:r w:rsidR="001C5B1A" w:rsidRPr="00FF2C49">
        <w:rPr>
          <w:rFonts w:ascii="Arial" w:hAnsi="Arial" w:cs="Arial"/>
          <w:color w:val="111111"/>
          <w:sz w:val="22"/>
          <w:szCs w:val="22"/>
          <w:lang w:val="en-US"/>
        </w:rPr>
        <w:t>d</w:t>
      </w:r>
      <w:r w:rsidR="00A76746" w:rsidRPr="00FF2C49">
        <w:rPr>
          <w:rFonts w:ascii="Arial" w:hAnsi="Arial" w:cs="Arial"/>
          <w:color w:val="111111"/>
          <w:sz w:val="22"/>
          <w:szCs w:val="22"/>
          <w:lang w:val="en-US"/>
        </w:rPr>
        <w:t xml:space="preserve"> manual search via taps on a tablet computer.</w:t>
      </w:r>
    </w:p>
    <w:p w14:paraId="10E54490" w14:textId="22D92FA5" w:rsidR="00042345" w:rsidRPr="00FF2C49" w:rsidRDefault="00535461" w:rsidP="00B90BED">
      <w:pPr>
        <w:pStyle w:val="StandardWeb"/>
        <w:rPr>
          <w:rFonts w:ascii="Arial" w:hAnsi="Arial" w:cs="Arial"/>
          <w:color w:val="111111"/>
          <w:sz w:val="22"/>
          <w:szCs w:val="22"/>
          <w:lang w:val="en-US"/>
        </w:rPr>
      </w:pPr>
      <w:r w:rsidRPr="00FF2C49">
        <w:rPr>
          <w:rFonts w:ascii="Arial" w:hAnsi="Arial" w:cs="Arial"/>
          <w:color w:val="111111"/>
          <w:sz w:val="22"/>
          <w:szCs w:val="22"/>
          <w:lang w:val="en-US"/>
        </w:rPr>
        <w:t xml:space="preserve">We found that participants </w:t>
      </w:r>
      <w:r w:rsidR="00D52ED3" w:rsidRPr="00FF2C49">
        <w:rPr>
          <w:rFonts w:ascii="Arial" w:hAnsi="Arial" w:cs="Arial"/>
          <w:color w:val="111111"/>
          <w:sz w:val="22"/>
          <w:szCs w:val="22"/>
          <w:lang w:val="en-US"/>
        </w:rPr>
        <w:t xml:space="preserve">traded-off </w:t>
      </w:r>
      <w:r w:rsidR="00200599" w:rsidRPr="00FF2C49">
        <w:rPr>
          <w:rFonts w:ascii="Arial" w:hAnsi="Arial" w:cs="Arial"/>
          <w:color w:val="111111"/>
          <w:sz w:val="22"/>
          <w:szCs w:val="22"/>
          <w:lang w:val="en-US"/>
        </w:rPr>
        <w:t xml:space="preserve">the discrimination </w:t>
      </w:r>
      <w:r w:rsidR="00D52ED3" w:rsidRPr="00FF2C49">
        <w:rPr>
          <w:rFonts w:ascii="Arial" w:hAnsi="Arial" w:cs="Arial"/>
          <w:color w:val="111111"/>
          <w:sz w:val="22"/>
          <w:szCs w:val="22"/>
          <w:lang w:val="en-US"/>
        </w:rPr>
        <w:t xml:space="preserve">accuracy </w:t>
      </w:r>
      <w:r w:rsidRPr="00FF2C49">
        <w:rPr>
          <w:rFonts w:ascii="Arial" w:hAnsi="Arial" w:cs="Arial"/>
          <w:color w:val="111111"/>
          <w:sz w:val="22"/>
          <w:szCs w:val="22"/>
          <w:lang w:val="en-US"/>
        </w:rPr>
        <w:t xml:space="preserve">and search costs </w:t>
      </w:r>
      <w:r w:rsidR="00442E62" w:rsidRPr="00FF2C49">
        <w:rPr>
          <w:rFonts w:ascii="Arial" w:hAnsi="Arial" w:cs="Arial"/>
          <w:color w:val="111111"/>
          <w:sz w:val="22"/>
          <w:szCs w:val="22"/>
          <w:lang w:val="en-US"/>
        </w:rPr>
        <w:t xml:space="preserve">of target options </w:t>
      </w:r>
      <w:r w:rsidR="00B90BED" w:rsidRPr="00FF2C49">
        <w:rPr>
          <w:rFonts w:ascii="Arial" w:hAnsi="Arial" w:cs="Arial"/>
          <w:color w:val="111111"/>
          <w:sz w:val="22"/>
          <w:szCs w:val="22"/>
          <w:lang w:val="en-US"/>
        </w:rPr>
        <w:t xml:space="preserve">to </w:t>
      </w:r>
      <w:r w:rsidR="00AF0402" w:rsidRPr="00FF2C49">
        <w:rPr>
          <w:rFonts w:ascii="Arial" w:hAnsi="Arial" w:cs="Arial"/>
          <w:color w:val="111111"/>
          <w:sz w:val="22"/>
          <w:szCs w:val="22"/>
          <w:lang w:val="en-US"/>
        </w:rPr>
        <w:t xml:space="preserve">maximize expected value </w:t>
      </w:r>
      <w:r w:rsidR="006F3678" w:rsidRPr="00FF2C49">
        <w:rPr>
          <w:rFonts w:ascii="Arial" w:hAnsi="Arial" w:cs="Arial"/>
          <w:color w:val="111111"/>
          <w:sz w:val="22"/>
          <w:szCs w:val="22"/>
          <w:lang w:val="en-US"/>
        </w:rPr>
        <w:t xml:space="preserve">in both </w:t>
      </w:r>
      <w:r w:rsidR="00413A09" w:rsidRPr="00FF2C49">
        <w:rPr>
          <w:rFonts w:ascii="Arial" w:hAnsi="Arial" w:cs="Arial"/>
          <w:color w:val="111111"/>
          <w:sz w:val="22"/>
          <w:szCs w:val="22"/>
          <w:lang w:val="en-US"/>
        </w:rPr>
        <w:t>conditions</w:t>
      </w:r>
      <w:r w:rsidRPr="00FF2C49">
        <w:rPr>
          <w:rFonts w:ascii="Arial" w:hAnsi="Arial" w:cs="Arial"/>
          <w:color w:val="111111"/>
          <w:sz w:val="22"/>
          <w:szCs w:val="22"/>
          <w:lang w:val="en-US"/>
        </w:rPr>
        <w:t>.</w:t>
      </w:r>
      <w:r w:rsidR="00D31987" w:rsidRPr="00FF2C49">
        <w:rPr>
          <w:rFonts w:ascii="Arial" w:hAnsi="Arial" w:cs="Arial"/>
          <w:color w:val="111111"/>
          <w:sz w:val="22"/>
          <w:szCs w:val="22"/>
          <w:lang w:val="en-US"/>
        </w:rPr>
        <w:t xml:space="preserve"> However, behavioral analysis and computational modelling revealed that performance in the visual search task was more strongly constrained by noise in decisions about what </w:t>
      </w:r>
      <w:r w:rsidR="003327B8" w:rsidRPr="00FF2C49">
        <w:rPr>
          <w:rFonts w:ascii="Arial" w:hAnsi="Arial" w:cs="Arial"/>
          <w:color w:val="111111"/>
          <w:sz w:val="22"/>
          <w:szCs w:val="22"/>
          <w:lang w:val="en-US"/>
        </w:rPr>
        <w:t xml:space="preserve">target </w:t>
      </w:r>
      <w:r w:rsidR="00CA5284" w:rsidRPr="00FF2C49">
        <w:rPr>
          <w:rFonts w:ascii="Arial" w:hAnsi="Arial" w:cs="Arial"/>
          <w:color w:val="111111"/>
          <w:sz w:val="22"/>
          <w:szCs w:val="22"/>
          <w:lang w:val="en-US"/>
        </w:rPr>
        <w:t xml:space="preserve">to </w:t>
      </w:r>
      <w:r w:rsidR="00D31987" w:rsidRPr="00FF2C49">
        <w:rPr>
          <w:rFonts w:ascii="Arial" w:hAnsi="Arial" w:cs="Arial"/>
          <w:color w:val="111111"/>
          <w:sz w:val="22"/>
          <w:szCs w:val="22"/>
          <w:lang w:val="en-US"/>
        </w:rPr>
        <w:t>search for and what information to sample while searching for the chosen target.</w:t>
      </w:r>
    </w:p>
    <w:p w14:paraId="093CC850" w14:textId="41522369" w:rsidR="00A065C5" w:rsidRPr="00FF2C49" w:rsidRDefault="00A065C5" w:rsidP="00E60D63">
      <w:pPr>
        <w:pStyle w:val="StandardWeb"/>
        <w:rPr>
          <w:rFonts w:ascii="Arial" w:hAnsi="Arial" w:cs="Arial"/>
          <w:color w:val="111111"/>
          <w:sz w:val="22"/>
          <w:szCs w:val="22"/>
          <w:lang w:val="en-US"/>
        </w:rPr>
      </w:pPr>
      <w:r w:rsidRPr="00FF2C49">
        <w:rPr>
          <w:rFonts w:ascii="Arial" w:hAnsi="Arial" w:cs="Arial"/>
          <w:color w:val="111111"/>
          <w:sz w:val="22"/>
          <w:szCs w:val="22"/>
          <w:lang w:val="en-US"/>
        </w:rPr>
        <w:t xml:space="preserve">We conclude that </w:t>
      </w:r>
      <w:r w:rsidR="00B90BED" w:rsidRPr="00FF2C49">
        <w:rPr>
          <w:rFonts w:ascii="Arial" w:hAnsi="Arial" w:cs="Arial"/>
          <w:color w:val="111111"/>
          <w:sz w:val="22"/>
          <w:szCs w:val="22"/>
          <w:lang w:val="en-US"/>
        </w:rPr>
        <w:t xml:space="preserve">the previously </w:t>
      </w:r>
      <w:r w:rsidR="004B152E" w:rsidRPr="00FF2C49">
        <w:rPr>
          <w:rFonts w:ascii="Arial" w:hAnsi="Arial" w:cs="Arial"/>
          <w:color w:val="111111"/>
          <w:sz w:val="22"/>
          <w:szCs w:val="22"/>
          <w:lang w:val="en-US"/>
        </w:rPr>
        <w:t xml:space="preserve">reported </w:t>
      </w:r>
      <w:r w:rsidR="00D52ED3" w:rsidRPr="00FF2C49">
        <w:rPr>
          <w:rFonts w:ascii="Arial" w:hAnsi="Arial" w:cs="Arial"/>
          <w:color w:val="111111"/>
          <w:sz w:val="22"/>
          <w:szCs w:val="22"/>
          <w:lang w:val="en-US"/>
        </w:rPr>
        <w:t xml:space="preserve">near-optimal </w:t>
      </w:r>
      <w:r w:rsidR="00B90BED" w:rsidRPr="00FF2C49">
        <w:rPr>
          <w:rFonts w:ascii="Arial" w:hAnsi="Arial" w:cs="Arial"/>
          <w:color w:val="111111"/>
          <w:sz w:val="22"/>
          <w:szCs w:val="22"/>
          <w:lang w:val="en-US"/>
        </w:rPr>
        <w:t xml:space="preserve">trade-off between search costs and discrimination </w:t>
      </w:r>
      <w:r w:rsidR="00D52ED3" w:rsidRPr="00FF2C49">
        <w:rPr>
          <w:rFonts w:ascii="Arial" w:hAnsi="Arial" w:cs="Arial"/>
          <w:color w:val="111111"/>
          <w:sz w:val="22"/>
          <w:szCs w:val="22"/>
          <w:lang w:val="en-US"/>
        </w:rPr>
        <w:t xml:space="preserve">accuracy </w:t>
      </w:r>
      <w:r w:rsidR="00B90BED" w:rsidRPr="00FF2C49">
        <w:rPr>
          <w:rFonts w:ascii="Arial" w:hAnsi="Arial" w:cs="Arial"/>
          <w:color w:val="111111"/>
          <w:sz w:val="22"/>
          <w:szCs w:val="22"/>
          <w:lang w:val="en-US"/>
        </w:rPr>
        <w:t xml:space="preserve">constitutes a general strategy </w:t>
      </w:r>
      <w:r w:rsidR="00700D17" w:rsidRPr="00FF2C49">
        <w:rPr>
          <w:rFonts w:ascii="Arial" w:hAnsi="Arial" w:cs="Arial"/>
          <w:color w:val="111111"/>
          <w:sz w:val="22"/>
          <w:szCs w:val="22"/>
          <w:lang w:val="en-US"/>
        </w:rPr>
        <w:t xml:space="preserve">for </w:t>
      </w:r>
      <w:r w:rsidR="004B152E" w:rsidRPr="00FF2C49">
        <w:rPr>
          <w:rFonts w:ascii="Arial" w:hAnsi="Arial" w:cs="Arial"/>
          <w:color w:val="111111"/>
          <w:sz w:val="22"/>
          <w:szCs w:val="22"/>
          <w:lang w:val="en-US"/>
        </w:rPr>
        <w:t xml:space="preserve">humans to optimize </w:t>
      </w:r>
      <w:r w:rsidR="006A6E0D">
        <w:rPr>
          <w:rFonts w:ascii="Arial" w:hAnsi="Arial" w:cs="Arial"/>
          <w:color w:val="111111"/>
          <w:sz w:val="22"/>
          <w:szCs w:val="22"/>
          <w:lang w:val="en-US"/>
        </w:rPr>
        <w:t>decision</w:t>
      </w:r>
      <w:r w:rsidR="00B229DC">
        <w:rPr>
          <w:rFonts w:ascii="Arial" w:hAnsi="Arial" w:cs="Arial"/>
          <w:color w:val="111111"/>
          <w:sz w:val="22"/>
          <w:szCs w:val="22"/>
          <w:lang w:val="en-US"/>
        </w:rPr>
        <w:t>-</w:t>
      </w:r>
      <w:r w:rsidR="006A6E0D">
        <w:rPr>
          <w:rFonts w:ascii="Arial" w:hAnsi="Arial" w:cs="Arial"/>
          <w:color w:val="111111"/>
          <w:sz w:val="22"/>
          <w:szCs w:val="22"/>
          <w:lang w:val="en-US"/>
        </w:rPr>
        <w:t xml:space="preserve">making </w:t>
      </w:r>
      <w:r w:rsidR="004B152E" w:rsidRPr="00FF2C49">
        <w:rPr>
          <w:rFonts w:ascii="Arial" w:hAnsi="Arial" w:cs="Arial"/>
          <w:color w:val="111111"/>
          <w:sz w:val="22"/>
          <w:szCs w:val="22"/>
          <w:lang w:val="en-US"/>
        </w:rPr>
        <w:t xml:space="preserve">behavior. </w:t>
      </w:r>
      <w:r w:rsidR="002436C4" w:rsidRPr="00FF2C49">
        <w:rPr>
          <w:rFonts w:ascii="Arial" w:hAnsi="Arial" w:cs="Arial"/>
          <w:color w:val="111111"/>
          <w:sz w:val="22"/>
          <w:szCs w:val="22"/>
          <w:lang w:val="en-US"/>
        </w:rPr>
        <w:t xml:space="preserve">However, the </w:t>
      </w:r>
      <w:r w:rsidR="00D52ED3" w:rsidRPr="00FF2C49">
        <w:rPr>
          <w:rFonts w:ascii="Arial" w:hAnsi="Arial" w:cs="Arial"/>
          <w:color w:val="111111"/>
          <w:sz w:val="22"/>
          <w:szCs w:val="22"/>
          <w:lang w:val="en-US"/>
        </w:rPr>
        <w:t xml:space="preserve">slower </w:t>
      </w:r>
      <w:r w:rsidR="002436C4" w:rsidRPr="00FF2C49">
        <w:rPr>
          <w:rFonts w:ascii="Arial" w:hAnsi="Arial" w:cs="Arial"/>
          <w:color w:val="111111"/>
          <w:sz w:val="22"/>
          <w:szCs w:val="22"/>
          <w:lang w:val="en-US"/>
        </w:rPr>
        <w:t xml:space="preserve">time course of manual actions makes </w:t>
      </w:r>
      <w:r w:rsidR="00671710" w:rsidRPr="00FF2C49">
        <w:rPr>
          <w:rFonts w:ascii="Arial" w:hAnsi="Arial" w:cs="Arial"/>
          <w:color w:val="111111"/>
          <w:sz w:val="22"/>
          <w:szCs w:val="22"/>
          <w:lang w:val="en-US"/>
        </w:rPr>
        <w:t xml:space="preserve">choice behavior </w:t>
      </w:r>
      <w:r w:rsidR="002436C4" w:rsidRPr="00FF2C49">
        <w:rPr>
          <w:rFonts w:ascii="Arial" w:hAnsi="Arial" w:cs="Arial"/>
          <w:color w:val="111111"/>
          <w:sz w:val="22"/>
          <w:szCs w:val="22"/>
          <w:lang w:val="en-US"/>
        </w:rPr>
        <w:t xml:space="preserve">less </w:t>
      </w:r>
      <w:r w:rsidR="00C921B4" w:rsidRPr="00FF2C49">
        <w:rPr>
          <w:rFonts w:ascii="Arial" w:hAnsi="Arial" w:cs="Arial"/>
          <w:color w:val="111111"/>
          <w:sz w:val="22"/>
          <w:szCs w:val="22"/>
          <w:lang w:val="en-US"/>
        </w:rPr>
        <w:t>suspectable</w:t>
      </w:r>
      <w:r w:rsidR="002436C4" w:rsidRPr="00FF2C49">
        <w:rPr>
          <w:rFonts w:ascii="Arial" w:hAnsi="Arial" w:cs="Arial"/>
          <w:color w:val="111111"/>
          <w:sz w:val="22"/>
          <w:szCs w:val="22"/>
          <w:lang w:val="en-US"/>
        </w:rPr>
        <w:t xml:space="preserve"> to</w:t>
      </w:r>
      <w:r w:rsidR="004244F7" w:rsidRPr="00FF2C49">
        <w:rPr>
          <w:rFonts w:ascii="Arial" w:hAnsi="Arial" w:cs="Arial"/>
          <w:color w:val="111111"/>
          <w:sz w:val="22"/>
          <w:szCs w:val="22"/>
          <w:lang w:val="en-US"/>
        </w:rPr>
        <w:t xml:space="preserve"> noise</w:t>
      </w:r>
      <w:r w:rsidR="002436C4" w:rsidRPr="00FF2C49">
        <w:rPr>
          <w:rFonts w:ascii="Arial" w:hAnsi="Arial" w:cs="Arial"/>
          <w:color w:val="111111"/>
          <w:sz w:val="22"/>
          <w:szCs w:val="22"/>
          <w:lang w:val="en-US"/>
        </w:rPr>
        <w:t xml:space="preserve">, compared to fast-paced </w:t>
      </w:r>
      <w:r w:rsidR="004A24E9" w:rsidRPr="00FF2C49">
        <w:rPr>
          <w:rFonts w:ascii="Arial" w:hAnsi="Arial" w:cs="Arial"/>
          <w:color w:val="111111"/>
          <w:sz w:val="22"/>
          <w:szCs w:val="22"/>
          <w:lang w:val="en-US"/>
        </w:rPr>
        <w:t>eye movements</w:t>
      </w:r>
      <w:r w:rsidR="002436C4" w:rsidRPr="00FF2C49">
        <w:rPr>
          <w:rFonts w:ascii="Arial" w:hAnsi="Arial" w:cs="Arial"/>
          <w:color w:val="111111"/>
          <w:sz w:val="22"/>
          <w:szCs w:val="22"/>
          <w:lang w:val="en-US"/>
        </w:rPr>
        <w:t>.</w:t>
      </w:r>
    </w:p>
    <w:bookmarkEnd w:id="0"/>
    <w:p w14:paraId="677AB507" w14:textId="24CE11FB" w:rsidR="002B531B" w:rsidRPr="00FF2C49" w:rsidRDefault="00E92762" w:rsidP="00E00D94">
      <w:pPr>
        <w:jc w:val="both"/>
        <w:rPr>
          <w:rFonts w:ascii="Arial" w:hAnsi="Arial" w:cs="Arial"/>
          <w:sz w:val="22"/>
          <w:szCs w:val="22"/>
          <w:lang w:val="en-US"/>
        </w:rPr>
      </w:pPr>
      <w:r w:rsidRPr="00FF2C49">
        <w:rPr>
          <w:rFonts w:ascii="Arial" w:hAnsi="Arial" w:cs="Arial"/>
          <w:b/>
          <w:bCs/>
          <w:sz w:val="22"/>
          <w:szCs w:val="22"/>
          <w:lang w:val="en-US"/>
        </w:rPr>
        <w:t xml:space="preserve">Acknowledgements: </w:t>
      </w:r>
      <w:r w:rsidRPr="00FF2C49">
        <w:rPr>
          <w:rFonts w:ascii="Arial" w:eastAsia="Arial Unicode MS" w:hAnsi="Arial" w:cs="Arial"/>
          <w:sz w:val="22"/>
          <w:szCs w:val="22"/>
          <w:lang w:val="en-US"/>
        </w:rPr>
        <w:br/>
      </w:r>
      <w:r w:rsidRPr="00FF2C49">
        <w:rPr>
          <w:rFonts w:ascii="Arial" w:hAnsi="Arial" w:cs="Arial"/>
          <w:sz w:val="22"/>
          <w:szCs w:val="22"/>
          <w:lang w:val="en-US"/>
        </w:rPr>
        <w:t xml:space="preserve">This project was funded by </w:t>
      </w:r>
      <w:r w:rsidR="00D65C89" w:rsidRPr="00FF2C49">
        <w:rPr>
          <w:rFonts w:ascii="Arial" w:hAnsi="Arial" w:cs="Arial"/>
          <w:color w:val="000000"/>
          <w:sz w:val="22"/>
          <w:szCs w:val="22"/>
          <w:lang w:val="en-US"/>
        </w:rPr>
        <w:t xml:space="preserve">the Excellence Program of the Hessian Ministry of Higher Education, Science, Research and Art ("The </w:t>
      </w:r>
      <w:r w:rsidR="00FF2C49" w:rsidRPr="00FF2C49">
        <w:rPr>
          <w:rFonts w:ascii="Arial" w:hAnsi="Arial" w:cs="Arial"/>
          <w:color w:val="000000"/>
          <w:sz w:val="22"/>
          <w:szCs w:val="22"/>
          <w:lang w:val="en-US"/>
        </w:rPr>
        <w:t>A</w:t>
      </w:r>
      <w:r w:rsidR="00D65C89" w:rsidRPr="00FF2C49">
        <w:rPr>
          <w:rFonts w:ascii="Arial" w:hAnsi="Arial" w:cs="Arial"/>
          <w:color w:val="000000"/>
          <w:sz w:val="22"/>
          <w:szCs w:val="22"/>
          <w:lang w:val="en-US"/>
        </w:rPr>
        <w:t xml:space="preserve">daptive </w:t>
      </w:r>
      <w:r w:rsidR="00FF2C49" w:rsidRPr="00FF2C49">
        <w:rPr>
          <w:rFonts w:ascii="Arial" w:hAnsi="Arial" w:cs="Arial"/>
          <w:color w:val="000000"/>
          <w:sz w:val="22"/>
          <w:szCs w:val="22"/>
          <w:lang w:val="en-US"/>
        </w:rPr>
        <w:t>M</w:t>
      </w:r>
      <w:r w:rsidR="00D65C89" w:rsidRPr="00FF2C49">
        <w:rPr>
          <w:rFonts w:ascii="Arial" w:hAnsi="Arial" w:cs="Arial"/>
          <w:color w:val="000000"/>
          <w:sz w:val="22"/>
          <w:szCs w:val="22"/>
          <w:lang w:val="en-US"/>
        </w:rPr>
        <w:t>ind”)</w:t>
      </w:r>
      <w:r w:rsidR="00D65C89" w:rsidRPr="00FF2C49">
        <w:rPr>
          <w:rFonts w:ascii="Arial" w:hAnsi="Arial" w:cs="Arial"/>
          <w:sz w:val="22"/>
          <w:szCs w:val="22"/>
          <w:lang w:val="en-US"/>
        </w:rPr>
        <w:t xml:space="preserve"> as well as </w:t>
      </w:r>
      <w:r w:rsidRPr="00FF2C49">
        <w:rPr>
          <w:rFonts w:ascii="Arial" w:hAnsi="Arial" w:cs="Arial"/>
          <w:sz w:val="22"/>
          <w:szCs w:val="22"/>
          <w:lang w:val="en-US"/>
        </w:rPr>
        <w:t>the SFB/TRR 135 and the International Research Training Group, IRTG 1901, “The Brain in Action”, from the German Research Foundation (DFG).</w:t>
      </w:r>
    </w:p>
    <w:sectPr w:rsidR="002B531B" w:rsidRPr="00FF2C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Ilja Wagner" w:date="2022-12-02T15:02:00Z" w:initials="IW">
    <w:p w14:paraId="4F2D48BA" w14:textId="77777777" w:rsidR="00F11870" w:rsidRDefault="00F11870" w:rsidP="007C7AEA">
      <w:r>
        <w:rPr>
          <w:rStyle w:val="Kommentarzeichen"/>
        </w:rPr>
        <w:annotationRef/>
      </w:r>
      <w:r>
        <w:rPr>
          <w:sz w:val="20"/>
          <w:szCs w:val="20"/>
        </w:rPr>
        <w:t>Alternatively: decision-making or decision-making on different behavioural levels</w:t>
      </w:r>
    </w:p>
  </w:comment>
  <w:comment w:id="8" w:author="Alexander Schuetz [2]" w:date="2022-12-02T17:16:00Z" w:initials="AS">
    <w:p w14:paraId="23E41A45" w14:textId="4111BA69" w:rsidR="00DE5E13" w:rsidRPr="00DE5E13" w:rsidRDefault="00DE5E13">
      <w:pPr>
        <w:pStyle w:val="Kommentartext"/>
        <w:rPr>
          <w:lang w:val="en-GB"/>
        </w:rPr>
      </w:pPr>
      <w:r>
        <w:rPr>
          <w:rStyle w:val="Kommentarzeichen"/>
        </w:rPr>
        <w:annotationRef/>
      </w:r>
      <w:r w:rsidRPr="00DE5E13">
        <w:rPr>
          <w:lang w:val="en-GB"/>
        </w:rPr>
        <w:t>I think performance is f</w:t>
      </w:r>
      <w:r>
        <w:rPr>
          <w:lang w:val="en-GB"/>
        </w:rPr>
        <w:t>ine here.</w:t>
      </w:r>
    </w:p>
  </w:comment>
  <w:comment w:id="2" w:author="Alexander Schuetz" w:date="2022-12-02T12:39:00Z" w:initials="AS">
    <w:p w14:paraId="38AFE6A0" w14:textId="6BDE4B04" w:rsidR="007C333D" w:rsidRPr="007C333D" w:rsidRDefault="007C333D">
      <w:pPr>
        <w:pStyle w:val="Kommentartext"/>
        <w:rPr>
          <w:lang w:val="en-US"/>
        </w:rPr>
      </w:pPr>
      <w:r>
        <w:rPr>
          <w:rStyle w:val="Kommentarzeichen"/>
        </w:rPr>
        <w:annotationRef/>
      </w:r>
      <w:r w:rsidRPr="007C333D">
        <w:rPr>
          <w:lang w:val="en-US"/>
        </w:rPr>
        <w:t>Do we</w:t>
      </w:r>
      <w:r>
        <w:rPr>
          <w:lang w:val="en-US"/>
        </w:rPr>
        <w:t xml:space="preserve"> need to specifically talk about saccades, or could we just use eye movements?</w:t>
      </w:r>
      <w:r>
        <w:rPr>
          <w:lang w:val="en-US"/>
        </w:rPr>
        <w:br/>
        <w:t>I’m also sure of if the introduction regarding the saccade target selection works so well here.</w:t>
      </w:r>
    </w:p>
  </w:comment>
  <w:comment w:id="3" w:author="Ilja Wagner" w:date="2022-12-02T14:18:00Z" w:initials="IW">
    <w:p w14:paraId="3B4E1C1F" w14:textId="77777777" w:rsidR="0029481B" w:rsidRDefault="0029481B" w:rsidP="00B657DD">
      <w:r>
        <w:rPr>
          <w:rStyle w:val="Kommentarzeichen"/>
        </w:rPr>
        <w:annotationRef/>
      </w:r>
      <w:r>
        <w:rPr>
          <w:sz w:val="20"/>
          <w:szCs w:val="20"/>
        </w:rPr>
        <w:t>Talking about eye movementsUsing eye movements more generally makes indeed more sense, since we are talking about “gaze shifts” in the manuscript.</w:t>
      </w:r>
    </w:p>
  </w:comment>
  <w:comment w:id="4" w:author="Ilja Wagner" w:date="2022-12-02T14:31:00Z" w:initials="IW">
    <w:p w14:paraId="5FECAF30" w14:textId="77777777" w:rsidR="00230FE8" w:rsidRDefault="00D65C89" w:rsidP="007709E0">
      <w:r>
        <w:rPr>
          <w:rStyle w:val="Kommentarzeichen"/>
        </w:rPr>
        <w:annotationRef/>
      </w:r>
      <w:r w:rsidR="00230FE8">
        <w:rPr>
          <w:sz w:val="20"/>
          <w:szCs w:val="20"/>
        </w:rPr>
        <w:t>You are also right regarding the intro. How about:</w:t>
      </w:r>
      <w:r w:rsidR="00230FE8">
        <w:rPr>
          <w:sz w:val="20"/>
          <w:szCs w:val="20"/>
        </w:rPr>
        <w:cr/>
      </w:r>
      <w:r w:rsidR="00230FE8">
        <w:rPr>
          <w:sz w:val="20"/>
          <w:szCs w:val="20"/>
        </w:rPr>
        <w:cr/>
        <w:t>“Humans must balance the influence of different factors when making decisions between multiple courses of action”</w:t>
      </w:r>
    </w:p>
    <w:p w14:paraId="1609A7F2" w14:textId="77777777" w:rsidR="00230FE8" w:rsidRDefault="00230FE8" w:rsidP="007709E0"/>
    <w:p w14:paraId="4D2837B3" w14:textId="77777777" w:rsidR="00230FE8" w:rsidRDefault="00230FE8" w:rsidP="007709E0">
      <w:r>
        <w:rPr>
          <w:sz w:val="20"/>
          <w:szCs w:val="20"/>
        </w:rPr>
        <w:t>I actually do like the decision-making framing (it is also a trendy topic).</w:t>
      </w:r>
    </w:p>
  </w:comment>
  <w:comment w:id="5" w:author="Alexander Schuetz [2]" w:date="2022-12-02T17:16:00Z" w:initials="AS">
    <w:p w14:paraId="60292403" w14:textId="2A370AA2" w:rsidR="00DE5E13" w:rsidRPr="00DE5E13" w:rsidRDefault="00DE5E13">
      <w:pPr>
        <w:pStyle w:val="Kommentartext"/>
        <w:rPr>
          <w:lang w:val="de-DE"/>
        </w:rPr>
      </w:pPr>
      <w:r>
        <w:rPr>
          <w:rStyle w:val="Kommentarzeichen"/>
        </w:rPr>
        <w:annotationRef/>
      </w:r>
      <w:r>
        <w:rPr>
          <w:lang w:val="de-DE"/>
        </w:rPr>
        <w:t xml:space="preserve">I like </w:t>
      </w:r>
      <w:proofErr w:type="spellStart"/>
      <w:r>
        <w:rPr>
          <w:lang w:val="de-DE"/>
        </w:rPr>
        <w:t>that</w:t>
      </w:r>
      <w:proofErr w:type="spellEnd"/>
      <w:r>
        <w:rPr>
          <w:lang w:val="de-DE"/>
        </w:rPr>
        <w:t xml:space="preserve"> </w:t>
      </w:r>
      <w:proofErr w:type="spellStart"/>
      <w:r>
        <w:rPr>
          <w:lang w:val="de-DE"/>
        </w:rPr>
        <w:t>sentence</w:t>
      </w:r>
      <w:proofErr w:type="spellEnd"/>
      <w:r>
        <w:rPr>
          <w:lang w:val="de-DE"/>
        </w:rPr>
        <w:t>!</w:t>
      </w:r>
    </w:p>
  </w:comment>
  <w:comment w:id="9" w:author="Ilja Wagner" w:date="2022-12-02T14:19:00Z" w:initials="IW">
    <w:p w14:paraId="7E2CED6B" w14:textId="48B09984" w:rsidR="00273AB2" w:rsidRDefault="00273AB2" w:rsidP="005751F0">
      <w:r>
        <w:rPr>
          <w:rStyle w:val="Kommentarzeichen"/>
        </w:rPr>
        <w:annotationRef/>
      </w:r>
      <w:r>
        <w:rPr>
          <w:sz w:val="20"/>
          <w:szCs w:val="20"/>
        </w:rPr>
        <w:t>This sentence now sounds as if we had two targets, but only one was presented per trial</w:t>
      </w:r>
    </w:p>
  </w:comment>
  <w:comment w:id="10" w:author="Ilja Wagner" w:date="2022-12-02T14:26:00Z" w:initials="IW">
    <w:p w14:paraId="4830DEC3" w14:textId="77777777" w:rsidR="006A6E0D" w:rsidRDefault="00273AB2" w:rsidP="00EC3E05">
      <w:r>
        <w:rPr>
          <w:rStyle w:val="Kommentarzeichen"/>
        </w:rPr>
        <w:annotationRef/>
      </w:r>
      <w:r w:rsidR="006A6E0D">
        <w:rPr>
          <w:sz w:val="20"/>
          <w:szCs w:val="20"/>
        </w:rPr>
        <w:t>How about this alternatively:</w:t>
      </w:r>
      <w:r w:rsidR="006A6E0D">
        <w:rPr>
          <w:sz w:val="20"/>
          <w:szCs w:val="20"/>
        </w:rPr>
        <w:cr/>
      </w:r>
      <w:r w:rsidR="006A6E0D">
        <w:rPr>
          <w:sz w:val="20"/>
          <w:szCs w:val="20"/>
        </w:rPr>
        <w:cr/>
        <w:t>“Participants were instructed to find a target in search displays, populated by elements from two distinct stimulus sets. Search displays contained two targets from different sets, and targets differed in two aspects: …”</w:t>
      </w:r>
    </w:p>
  </w:comment>
  <w:comment w:id="11" w:author="Alexander Schuetz [2]" w:date="2022-12-02T17:14:00Z" w:initials="AS">
    <w:p w14:paraId="12AF4B79" w14:textId="2192EF7C" w:rsidR="00DE5E13" w:rsidRPr="00DE5E13" w:rsidRDefault="00DE5E13">
      <w:pPr>
        <w:pStyle w:val="Kommentartext"/>
        <w:rPr>
          <w:lang w:val="en-GB"/>
        </w:rPr>
      </w:pPr>
      <w:r>
        <w:rPr>
          <w:rStyle w:val="Kommentarzeichen"/>
        </w:rPr>
        <w:annotationRef/>
      </w:r>
      <w:r w:rsidRPr="00DE5E13">
        <w:rPr>
          <w:lang w:val="en-GB"/>
        </w:rPr>
        <w:t>Don’t know if that minimal i</w:t>
      </w:r>
      <w:r>
        <w:rPr>
          <w:lang w:val="en-GB"/>
        </w:rPr>
        <w:t xml:space="preserve">nvasive modification solves the problem, but I have the feeling that your suggestion is a bit long. Ultimately, it’s your decision </w:t>
      </w:r>
      <w:r w:rsidRPr="00DE5E1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2D48BA" w15:done="0"/>
  <w15:commentEx w15:paraId="23E41A45" w15:paraIdParent="4F2D48BA" w15:done="0"/>
  <w15:commentEx w15:paraId="38AFE6A0" w15:done="0"/>
  <w15:commentEx w15:paraId="3B4E1C1F" w15:paraIdParent="38AFE6A0" w15:done="0"/>
  <w15:commentEx w15:paraId="4D2837B3" w15:paraIdParent="38AFE6A0" w15:done="0"/>
  <w15:commentEx w15:paraId="60292403" w15:paraIdParent="38AFE6A0" w15:done="0"/>
  <w15:commentEx w15:paraId="7E2CED6B" w15:done="0"/>
  <w15:commentEx w15:paraId="4830DEC3" w15:paraIdParent="7E2CED6B" w15:done="0"/>
  <w15:commentEx w15:paraId="12AF4B79" w15:paraIdParent="7E2CE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9221" w16cex:dateUtc="2022-12-02T14:02:00Z"/>
  <w16cex:commentExtensible w16cex:durableId="273487A5" w16cex:dateUtc="2022-12-02T13:18:00Z"/>
  <w16cex:commentExtensible w16cex:durableId="27348AC3" w16cex:dateUtc="2022-12-02T13:31:00Z"/>
  <w16cex:commentExtensible w16cex:durableId="273487F5" w16cex:dateUtc="2022-12-02T13:19:00Z"/>
  <w16cex:commentExtensible w16cex:durableId="27348986" w16cex:dateUtc="2022-12-02T13:26:00Z"/>
  <w16cex:commentExtensible w16cex:durableId="27348A68" w16cex:dateUtc="2022-12-02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2D48BA" w16cid:durableId="27349221"/>
  <w16cid:commentId w16cid:paraId="23E41A45" w16cid:durableId="2734B154"/>
  <w16cid:commentId w16cid:paraId="38AFE6A0" w16cid:durableId="27348532"/>
  <w16cid:commentId w16cid:paraId="3B4E1C1F" w16cid:durableId="273487A5"/>
  <w16cid:commentId w16cid:paraId="4D2837B3" w16cid:durableId="27348AC3"/>
  <w16cid:commentId w16cid:paraId="60292403" w16cid:durableId="2734B15C"/>
  <w16cid:commentId w16cid:paraId="7E2CED6B" w16cid:durableId="273487F5"/>
  <w16cid:commentId w16cid:paraId="4830DEC3" w16cid:durableId="27348986"/>
  <w16cid:commentId w16cid:paraId="12AF4B79" w16cid:durableId="2734B0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Schuetz [2]">
    <w15:presenceInfo w15:providerId="None" w15:userId="Alexander Schuetz"/>
  </w15:person>
  <w15:person w15:author="Ilja Wagner">
    <w15:presenceInfo w15:providerId="AD" w15:userId="S::g62083@uni-giessen.de::bb7e624b-f39b-4f44-85e5-5a2a7b1be6a4"/>
  </w15:person>
  <w15:person w15:author="Alexander Schuetz">
    <w15:presenceInfo w15:providerId="AD" w15:userId="S-1-5-21-3130912094-819552442-996794312-17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D63"/>
    <w:rsid w:val="0000379E"/>
    <w:rsid w:val="000073F3"/>
    <w:rsid w:val="00011408"/>
    <w:rsid w:val="00016EC8"/>
    <w:rsid w:val="00024AEA"/>
    <w:rsid w:val="00042345"/>
    <w:rsid w:val="000B4AB1"/>
    <w:rsid w:val="000E1B5F"/>
    <w:rsid w:val="000F08F5"/>
    <w:rsid w:val="00123671"/>
    <w:rsid w:val="00192A6E"/>
    <w:rsid w:val="001A1D5A"/>
    <w:rsid w:val="001A1D9C"/>
    <w:rsid w:val="001A4F80"/>
    <w:rsid w:val="001A7336"/>
    <w:rsid w:val="001B4B1F"/>
    <w:rsid w:val="001C5B1A"/>
    <w:rsid w:val="001D1EA2"/>
    <w:rsid w:val="001E3B1E"/>
    <w:rsid w:val="00200599"/>
    <w:rsid w:val="002212EC"/>
    <w:rsid w:val="00226418"/>
    <w:rsid w:val="00230FE8"/>
    <w:rsid w:val="00234FC6"/>
    <w:rsid w:val="002436C4"/>
    <w:rsid w:val="00270326"/>
    <w:rsid w:val="00273AB2"/>
    <w:rsid w:val="0029481B"/>
    <w:rsid w:val="002A1449"/>
    <w:rsid w:val="002B0D0C"/>
    <w:rsid w:val="002B531B"/>
    <w:rsid w:val="002C1EA9"/>
    <w:rsid w:val="002E444F"/>
    <w:rsid w:val="00300E04"/>
    <w:rsid w:val="00317D7B"/>
    <w:rsid w:val="003327B8"/>
    <w:rsid w:val="00336F0A"/>
    <w:rsid w:val="003508CE"/>
    <w:rsid w:val="003642EE"/>
    <w:rsid w:val="00366F1A"/>
    <w:rsid w:val="00367273"/>
    <w:rsid w:val="0039222E"/>
    <w:rsid w:val="003B4880"/>
    <w:rsid w:val="003C764A"/>
    <w:rsid w:val="003F5EE6"/>
    <w:rsid w:val="00413A09"/>
    <w:rsid w:val="004244F7"/>
    <w:rsid w:val="00437DCC"/>
    <w:rsid w:val="00442E62"/>
    <w:rsid w:val="004535E6"/>
    <w:rsid w:val="004651E0"/>
    <w:rsid w:val="00477273"/>
    <w:rsid w:val="00481409"/>
    <w:rsid w:val="00490396"/>
    <w:rsid w:val="004A24E9"/>
    <w:rsid w:val="004B152E"/>
    <w:rsid w:val="004C5B10"/>
    <w:rsid w:val="004E2FC9"/>
    <w:rsid w:val="00535461"/>
    <w:rsid w:val="005452E2"/>
    <w:rsid w:val="00555B6B"/>
    <w:rsid w:val="005B185F"/>
    <w:rsid w:val="005D6929"/>
    <w:rsid w:val="005F0823"/>
    <w:rsid w:val="00600ABD"/>
    <w:rsid w:val="00620605"/>
    <w:rsid w:val="0064241C"/>
    <w:rsid w:val="00642421"/>
    <w:rsid w:val="00650F7A"/>
    <w:rsid w:val="006569EC"/>
    <w:rsid w:val="00671710"/>
    <w:rsid w:val="006857E0"/>
    <w:rsid w:val="00691EEF"/>
    <w:rsid w:val="0069765B"/>
    <w:rsid w:val="006A04A5"/>
    <w:rsid w:val="006A2F41"/>
    <w:rsid w:val="006A6E0D"/>
    <w:rsid w:val="006F3678"/>
    <w:rsid w:val="00700703"/>
    <w:rsid w:val="00700D17"/>
    <w:rsid w:val="00711717"/>
    <w:rsid w:val="00735C7A"/>
    <w:rsid w:val="007732D6"/>
    <w:rsid w:val="00777C1D"/>
    <w:rsid w:val="00780811"/>
    <w:rsid w:val="007A4260"/>
    <w:rsid w:val="007A7A26"/>
    <w:rsid w:val="007C333D"/>
    <w:rsid w:val="007D61E6"/>
    <w:rsid w:val="007F5097"/>
    <w:rsid w:val="007F7029"/>
    <w:rsid w:val="00800651"/>
    <w:rsid w:val="008067DF"/>
    <w:rsid w:val="008145F0"/>
    <w:rsid w:val="0081573F"/>
    <w:rsid w:val="00825533"/>
    <w:rsid w:val="008518FC"/>
    <w:rsid w:val="00872403"/>
    <w:rsid w:val="008746B7"/>
    <w:rsid w:val="008839A8"/>
    <w:rsid w:val="00894301"/>
    <w:rsid w:val="008A0277"/>
    <w:rsid w:val="008E3A79"/>
    <w:rsid w:val="008E3D7F"/>
    <w:rsid w:val="008E6F0F"/>
    <w:rsid w:val="008F5717"/>
    <w:rsid w:val="00916BC8"/>
    <w:rsid w:val="00935770"/>
    <w:rsid w:val="00964FFD"/>
    <w:rsid w:val="0098758D"/>
    <w:rsid w:val="009C5D64"/>
    <w:rsid w:val="009E0AFB"/>
    <w:rsid w:val="009E2DE2"/>
    <w:rsid w:val="00A065C5"/>
    <w:rsid w:val="00A25614"/>
    <w:rsid w:val="00A52E99"/>
    <w:rsid w:val="00A76746"/>
    <w:rsid w:val="00A85FF5"/>
    <w:rsid w:val="00A976E4"/>
    <w:rsid w:val="00AA3128"/>
    <w:rsid w:val="00AA5888"/>
    <w:rsid w:val="00AA6722"/>
    <w:rsid w:val="00AA7498"/>
    <w:rsid w:val="00AF0402"/>
    <w:rsid w:val="00B055A3"/>
    <w:rsid w:val="00B21365"/>
    <w:rsid w:val="00B229DC"/>
    <w:rsid w:val="00B90BED"/>
    <w:rsid w:val="00B90EF7"/>
    <w:rsid w:val="00BC57FC"/>
    <w:rsid w:val="00BD7FE1"/>
    <w:rsid w:val="00C0219B"/>
    <w:rsid w:val="00C105BE"/>
    <w:rsid w:val="00C17008"/>
    <w:rsid w:val="00C467FA"/>
    <w:rsid w:val="00C56208"/>
    <w:rsid w:val="00C711E1"/>
    <w:rsid w:val="00C85298"/>
    <w:rsid w:val="00C921B4"/>
    <w:rsid w:val="00C94EF6"/>
    <w:rsid w:val="00CA5284"/>
    <w:rsid w:val="00D04C53"/>
    <w:rsid w:val="00D178FE"/>
    <w:rsid w:val="00D31987"/>
    <w:rsid w:val="00D33115"/>
    <w:rsid w:val="00D52B13"/>
    <w:rsid w:val="00D52ED3"/>
    <w:rsid w:val="00D538F9"/>
    <w:rsid w:val="00D64873"/>
    <w:rsid w:val="00D65C89"/>
    <w:rsid w:val="00D66DA6"/>
    <w:rsid w:val="00DA5636"/>
    <w:rsid w:val="00DB0907"/>
    <w:rsid w:val="00DD5FF1"/>
    <w:rsid w:val="00DD73AB"/>
    <w:rsid w:val="00DE5E13"/>
    <w:rsid w:val="00E00D94"/>
    <w:rsid w:val="00E11FF8"/>
    <w:rsid w:val="00E2522C"/>
    <w:rsid w:val="00E265CC"/>
    <w:rsid w:val="00E60D63"/>
    <w:rsid w:val="00E7581F"/>
    <w:rsid w:val="00E7637A"/>
    <w:rsid w:val="00E839AD"/>
    <w:rsid w:val="00E90BC0"/>
    <w:rsid w:val="00E92762"/>
    <w:rsid w:val="00EA288E"/>
    <w:rsid w:val="00EC32B0"/>
    <w:rsid w:val="00EF09AC"/>
    <w:rsid w:val="00F11870"/>
    <w:rsid w:val="00F13928"/>
    <w:rsid w:val="00F53AC7"/>
    <w:rsid w:val="00F9156D"/>
    <w:rsid w:val="00F96E7D"/>
    <w:rsid w:val="00FA79E1"/>
    <w:rsid w:val="00FB6210"/>
    <w:rsid w:val="00FF2C49"/>
    <w:rsid w:val="00FF3190"/>
    <w:rsid w:val="00FF33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792C"/>
  <w15:chartTrackingRefBased/>
  <w15:docId w15:val="{8F6C10D8-F08B-E548-8FF5-03F3EB12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60D63"/>
    <w:pPr>
      <w:spacing w:before="100" w:beforeAutospacing="1" w:after="100" w:afterAutospacing="1"/>
    </w:pPr>
    <w:rPr>
      <w:rFonts w:ascii="Times New Roman" w:eastAsia="Times New Roman" w:hAnsi="Times New Roman" w:cs="Times New Roman"/>
      <w:lang w:eastAsia="en-GB"/>
    </w:rPr>
  </w:style>
  <w:style w:type="character" w:styleId="Kommentarzeichen">
    <w:name w:val="annotation reference"/>
    <w:basedOn w:val="Absatz-Standardschriftart"/>
    <w:uiPriority w:val="99"/>
    <w:semiHidden/>
    <w:unhideWhenUsed/>
    <w:rsid w:val="0081573F"/>
    <w:rPr>
      <w:sz w:val="16"/>
      <w:szCs w:val="16"/>
    </w:rPr>
  </w:style>
  <w:style w:type="paragraph" w:styleId="Kommentartext">
    <w:name w:val="annotation text"/>
    <w:basedOn w:val="Standard"/>
    <w:link w:val="KommentartextZchn"/>
    <w:uiPriority w:val="99"/>
    <w:semiHidden/>
    <w:unhideWhenUsed/>
    <w:rsid w:val="0081573F"/>
    <w:rPr>
      <w:sz w:val="20"/>
      <w:szCs w:val="20"/>
    </w:rPr>
  </w:style>
  <w:style w:type="character" w:customStyle="1" w:styleId="KommentartextZchn">
    <w:name w:val="Kommentartext Zchn"/>
    <w:basedOn w:val="Absatz-Standardschriftart"/>
    <w:link w:val="Kommentartext"/>
    <w:uiPriority w:val="99"/>
    <w:semiHidden/>
    <w:rsid w:val="0081573F"/>
    <w:rPr>
      <w:sz w:val="20"/>
      <w:szCs w:val="20"/>
    </w:rPr>
  </w:style>
  <w:style w:type="paragraph" w:styleId="Kommentarthema">
    <w:name w:val="annotation subject"/>
    <w:basedOn w:val="Kommentartext"/>
    <w:next w:val="Kommentartext"/>
    <w:link w:val="KommentarthemaZchn"/>
    <w:uiPriority w:val="99"/>
    <w:semiHidden/>
    <w:unhideWhenUsed/>
    <w:rsid w:val="0081573F"/>
    <w:rPr>
      <w:b/>
      <w:bCs/>
    </w:rPr>
  </w:style>
  <w:style w:type="character" w:customStyle="1" w:styleId="KommentarthemaZchn">
    <w:name w:val="Kommentarthema Zchn"/>
    <w:basedOn w:val="KommentartextZchn"/>
    <w:link w:val="Kommentarthema"/>
    <w:uiPriority w:val="99"/>
    <w:semiHidden/>
    <w:rsid w:val="0081573F"/>
    <w:rPr>
      <w:b/>
      <w:bCs/>
      <w:sz w:val="20"/>
      <w:szCs w:val="20"/>
    </w:rPr>
  </w:style>
  <w:style w:type="paragraph" w:styleId="Sprechblasentext">
    <w:name w:val="Balloon Text"/>
    <w:basedOn w:val="Standard"/>
    <w:link w:val="SprechblasentextZchn"/>
    <w:uiPriority w:val="99"/>
    <w:semiHidden/>
    <w:unhideWhenUsed/>
    <w:rsid w:val="00F9156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9156D"/>
    <w:rPr>
      <w:rFonts w:ascii="Segoe UI" w:hAnsi="Segoe UI" w:cs="Segoe UI"/>
      <w:sz w:val="18"/>
      <w:szCs w:val="18"/>
    </w:rPr>
  </w:style>
  <w:style w:type="paragraph" w:styleId="berarbeitung">
    <w:name w:val="Revision"/>
    <w:hidden/>
    <w:uiPriority w:val="99"/>
    <w:semiHidden/>
    <w:rsid w:val="00DD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5899">
      <w:bodyDiv w:val="1"/>
      <w:marLeft w:val="0"/>
      <w:marRight w:val="0"/>
      <w:marTop w:val="0"/>
      <w:marBottom w:val="0"/>
      <w:divBdr>
        <w:top w:val="none" w:sz="0" w:space="0" w:color="auto"/>
        <w:left w:val="none" w:sz="0" w:space="0" w:color="auto"/>
        <w:bottom w:val="none" w:sz="0" w:space="0" w:color="auto"/>
        <w:right w:val="none" w:sz="0" w:space="0" w:color="auto"/>
      </w:divBdr>
      <w:divsChild>
        <w:div w:id="1494293697">
          <w:marLeft w:val="0"/>
          <w:marRight w:val="0"/>
          <w:marTop w:val="0"/>
          <w:marBottom w:val="0"/>
          <w:divBdr>
            <w:top w:val="none" w:sz="0" w:space="0" w:color="auto"/>
            <w:left w:val="none" w:sz="0" w:space="0" w:color="auto"/>
            <w:bottom w:val="none" w:sz="0" w:space="0" w:color="auto"/>
            <w:right w:val="none" w:sz="0" w:space="0" w:color="auto"/>
          </w:divBdr>
          <w:divsChild>
            <w:div w:id="1992558001">
              <w:marLeft w:val="0"/>
              <w:marRight w:val="0"/>
              <w:marTop w:val="0"/>
              <w:marBottom w:val="0"/>
              <w:divBdr>
                <w:top w:val="none" w:sz="0" w:space="0" w:color="auto"/>
                <w:left w:val="none" w:sz="0" w:space="0" w:color="auto"/>
                <w:bottom w:val="none" w:sz="0" w:space="0" w:color="auto"/>
                <w:right w:val="none" w:sz="0" w:space="0" w:color="auto"/>
              </w:divBdr>
              <w:divsChild>
                <w:div w:id="1471367129">
                  <w:marLeft w:val="0"/>
                  <w:marRight w:val="0"/>
                  <w:marTop w:val="0"/>
                  <w:marBottom w:val="0"/>
                  <w:divBdr>
                    <w:top w:val="none" w:sz="0" w:space="0" w:color="auto"/>
                    <w:left w:val="none" w:sz="0" w:space="0" w:color="auto"/>
                    <w:bottom w:val="none" w:sz="0" w:space="0" w:color="auto"/>
                    <w:right w:val="none" w:sz="0" w:space="0" w:color="auto"/>
                  </w:divBdr>
                  <w:divsChild>
                    <w:div w:id="1408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0528">
      <w:bodyDiv w:val="1"/>
      <w:marLeft w:val="0"/>
      <w:marRight w:val="0"/>
      <w:marTop w:val="0"/>
      <w:marBottom w:val="0"/>
      <w:divBdr>
        <w:top w:val="none" w:sz="0" w:space="0" w:color="auto"/>
        <w:left w:val="none" w:sz="0" w:space="0" w:color="auto"/>
        <w:bottom w:val="none" w:sz="0" w:space="0" w:color="auto"/>
        <w:right w:val="none" w:sz="0" w:space="0" w:color="auto"/>
      </w:divBdr>
      <w:divsChild>
        <w:div w:id="567232485">
          <w:marLeft w:val="0"/>
          <w:marRight w:val="0"/>
          <w:marTop w:val="0"/>
          <w:marBottom w:val="0"/>
          <w:divBdr>
            <w:top w:val="none" w:sz="0" w:space="0" w:color="auto"/>
            <w:left w:val="none" w:sz="0" w:space="0" w:color="auto"/>
            <w:bottom w:val="none" w:sz="0" w:space="0" w:color="auto"/>
            <w:right w:val="none" w:sz="0" w:space="0" w:color="auto"/>
          </w:divBdr>
        </w:div>
      </w:divsChild>
    </w:div>
    <w:div w:id="728262961">
      <w:bodyDiv w:val="1"/>
      <w:marLeft w:val="0"/>
      <w:marRight w:val="0"/>
      <w:marTop w:val="0"/>
      <w:marBottom w:val="0"/>
      <w:divBdr>
        <w:top w:val="none" w:sz="0" w:space="0" w:color="auto"/>
        <w:left w:val="none" w:sz="0" w:space="0" w:color="auto"/>
        <w:bottom w:val="none" w:sz="0" w:space="0" w:color="auto"/>
        <w:right w:val="none" w:sz="0" w:space="0" w:color="auto"/>
      </w:divBdr>
      <w:divsChild>
        <w:div w:id="2101220932">
          <w:marLeft w:val="0"/>
          <w:marRight w:val="0"/>
          <w:marTop w:val="0"/>
          <w:marBottom w:val="0"/>
          <w:divBdr>
            <w:top w:val="none" w:sz="0" w:space="0" w:color="auto"/>
            <w:left w:val="none" w:sz="0" w:space="0" w:color="auto"/>
            <w:bottom w:val="none" w:sz="0" w:space="0" w:color="auto"/>
            <w:right w:val="none" w:sz="0" w:space="0" w:color="auto"/>
          </w:divBdr>
          <w:divsChild>
            <w:div w:id="1641491979">
              <w:marLeft w:val="0"/>
              <w:marRight w:val="0"/>
              <w:marTop w:val="0"/>
              <w:marBottom w:val="0"/>
              <w:divBdr>
                <w:top w:val="none" w:sz="0" w:space="0" w:color="auto"/>
                <w:left w:val="none" w:sz="0" w:space="0" w:color="auto"/>
                <w:bottom w:val="none" w:sz="0" w:space="0" w:color="auto"/>
                <w:right w:val="none" w:sz="0" w:space="0" w:color="auto"/>
              </w:divBdr>
              <w:divsChild>
                <w:div w:id="1830753934">
                  <w:marLeft w:val="0"/>
                  <w:marRight w:val="0"/>
                  <w:marTop w:val="0"/>
                  <w:marBottom w:val="0"/>
                  <w:divBdr>
                    <w:top w:val="none" w:sz="0" w:space="0" w:color="auto"/>
                    <w:left w:val="none" w:sz="0" w:space="0" w:color="auto"/>
                    <w:bottom w:val="none" w:sz="0" w:space="0" w:color="auto"/>
                    <w:right w:val="none" w:sz="0" w:space="0" w:color="auto"/>
                  </w:divBdr>
                  <w:divsChild>
                    <w:div w:id="1485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4691</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Wagner</dc:creator>
  <cp:keywords/>
  <dc:description/>
  <cp:lastModifiedBy>Alexander Schuetz</cp:lastModifiedBy>
  <cp:revision>175</cp:revision>
  <dcterms:created xsi:type="dcterms:W3CDTF">2022-11-30T12:24:00Z</dcterms:created>
  <dcterms:modified xsi:type="dcterms:W3CDTF">2022-12-02T16:16:00Z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id="mgWfFKOu"/&gt;&lt;style id="http://www.zotero.org/styles/apa" locale="en-US" hasBibliography="1" bibliographyStyleHasBeenSet="0"/&gt;&lt;prefs&gt;&lt;pref name="fieldType" value="Field"/&gt;&lt;/prefs&gt;&lt;/data&gt;</vt:lpwstr>
  </property>
</Properties>
</file>